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BA5" w14:textId="7829219C" w:rsidR="002A5B7E" w:rsidRPr="003801F0" w:rsidRDefault="002A5B7E" w:rsidP="002A5B7E">
      <w:pPr>
        <w:jc w:val="center"/>
        <w:outlineLvl w:val="0"/>
        <w:rPr>
          <w:rFonts w:ascii="Arial" w:hAnsi="Arial" w:cs="Arial"/>
          <w:b/>
          <w:sz w:val="22"/>
          <w:szCs w:val="22"/>
        </w:rPr>
      </w:pPr>
      <w:r w:rsidRPr="003801F0">
        <w:rPr>
          <w:rFonts w:ascii="Arial" w:hAnsi="Arial" w:cs="Arial"/>
          <w:b/>
          <w:sz w:val="22"/>
          <w:szCs w:val="22"/>
        </w:rPr>
        <w:t>Annotating Genomic Regions of Interest and Enrichment Analysis</w:t>
      </w:r>
    </w:p>
    <w:p w14:paraId="618758BC" w14:textId="0F15AF90" w:rsidR="002A5B7E" w:rsidRPr="003801F0" w:rsidRDefault="002A5B7E" w:rsidP="002A5B7E">
      <w:pPr>
        <w:jc w:val="center"/>
        <w:rPr>
          <w:rFonts w:ascii="Arial" w:hAnsi="Arial" w:cs="Arial"/>
          <w:sz w:val="22"/>
          <w:szCs w:val="22"/>
        </w:rPr>
      </w:pPr>
      <w:r w:rsidRPr="003801F0">
        <w:rPr>
          <w:rFonts w:ascii="Arial" w:hAnsi="Arial" w:cs="Arial"/>
          <w:sz w:val="22"/>
          <w:szCs w:val="22"/>
        </w:rPr>
        <w:t>Mackenzie R. Gavery</w:t>
      </w:r>
    </w:p>
    <w:p w14:paraId="2063FE70" w14:textId="30652E8F" w:rsidR="002A5B7E" w:rsidRPr="003801F0" w:rsidRDefault="002A5B7E" w:rsidP="002A5B7E">
      <w:pPr>
        <w:jc w:val="center"/>
        <w:rPr>
          <w:rFonts w:ascii="Arial" w:hAnsi="Arial" w:cs="Arial"/>
          <w:sz w:val="22"/>
          <w:szCs w:val="22"/>
        </w:rPr>
      </w:pPr>
      <w:r w:rsidRPr="003801F0">
        <w:rPr>
          <w:rFonts w:ascii="Arial" w:hAnsi="Arial" w:cs="Arial"/>
          <w:sz w:val="22"/>
          <w:szCs w:val="22"/>
        </w:rPr>
        <w:t>University of Washington</w:t>
      </w:r>
    </w:p>
    <w:p w14:paraId="3724D5DF" w14:textId="11E07C70" w:rsidR="002A5B7E" w:rsidRPr="003801F0" w:rsidRDefault="002A5B7E" w:rsidP="002A5B7E">
      <w:pPr>
        <w:jc w:val="center"/>
        <w:outlineLvl w:val="0"/>
        <w:rPr>
          <w:rFonts w:ascii="Arial" w:hAnsi="Arial" w:cs="Arial"/>
          <w:sz w:val="22"/>
          <w:szCs w:val="22"/>
        </w:rPr>
      </w:pPr>
      <w:r w:rsidRPr="003801F0">
        <w:rPr>
          <w:rFonts w:ascii="Arial" w:hAnsi="Arial" w:cs="Arial"/>
          <w:sz w:val="22"/>
          <w:szCs w:val="22"/>
        </w:rPr>
        <w:t>School of Aquatic and Fishery Sciences</w:t>
      </w:r>
    </w:p>
    <w:p w14:paraId="6C128769" w14:textId="0BD6A675" w:rsidR="002A5B7E" w:rsidRPr="003801F0" w:rsidRDefault="002A5B7E" w:rsidP="002A5B7E">
      <w:pPr>
        <w:jc w:val="center"/>
        <w:outlineLvl w:val="0"/>
        <w:rPr>
          <w:rStyle w:val="Hyperlink"/>
          <w:rFonts w:ascii="Arial" w:hAnsi="Arial" w:cs="Arial"/>
          <w:sz w:val="22"/>
          <w:szCs w:val="22"/>
        </w:rPr>
      </w:pPr>
      <w:r w:rsidRPr="003801F0">
        <w:rPr>
          <w:rStyle w:val="Hyperlink"/>
          <w:rFonts w:ascii="Arial" w:hAnsi="Arial" w:cs="Arial"/>
          <w:sz w:val="22"/>
          <w:szCs w:val="22"/>
        </w:rPr>
        <w:t>mackenzie.gavery@noaa.gov</w:t>
      </w:r>
    </w:p>
    <w:p w14:paraId="3EB6CB18" w14:textId="4DFCE19B" w:rsidR="002A5B7E" w:rsidRPr="003801F0" w:rsidRDefault="002A5B7E" w:rsidP="002A5B7E">
      <w:pPr>
        <w:jc w:val="center"/>
        <w:outlineLvl w:val="0"/>
        <w:rPr>
          <w:rFonts w:ascii="Arial" w:hAnsi="Arial" w:cs="Arial"/>
          <w:sz w:val="22"/>
          <w:szCs w:val="22"/>
        </w:rPr>
      </w:pPr>
      <w:proofErr w:type="spellStart"/>
      <w:r w:rsidRPr="003801F0">
        <w:rPr>
          <w:rFonts w:ascii="Arial" w:hAnsi="Arial" w:cs="Arial"/>
          <w:sz w:val="22"/>
          <w:szCs w:val="22"/>
        </w:rPr>
        <w:t>ConGen</w:t>
      </w:r>
      <w:proofErr w:type="spellEnd"/>
      <w:r w:rsidRPr="003801F0">
        <w:rPr>
          <w:rFonts w:ascii="Arial" w:hAnsi="Arial" w:cs="Arial"/>
          <w:sz w:val="22"/>
          <w:szCs w:val="22"/>
        </w:rPr>
        <w:t xml:space="preserve"> lecture/worksheet, </w:t>
      </w:r>
      <w:r w:rsidR="00881E19" w:rsidRPr="003801F0">
        <w:rPr>
          <w:rFonts w:ascii="Arial" w:hAnsi="Arial" w:cs="Arial"/>
          <w:sz w:val="22"/>
          <w:szCs w:val="22"/>
        </w:rPr>
        <w:t>1</w:t>
      </w:r>
      <w:r w:rsidRPr="003801F0">
        <w:rPr>
          <w:rFonts w:ascii="Arial" w:hAnsi="Arial" w:cs="Arial"/>
          <w:sz w:val="22"/>
          <w:szCs w:val="22"/>
        </w:rPr>
        <w:t>2 September 2018</w:t>
      </w:r>
    </w:p>
    <w:p w14:paraId="059A3BC0" w14:textId="77777777" w:rsidR="002A5B7E" w:rsidRPr="003801F0" w:rsidRDefault="002A5B7E" w:rsidP="002A5B7E">
      <w:pPr>
        <w:jc w:val="center"/>
        <w:rPr>
          <w:rFonts w:ascii="Arial" w:hAnsi="Arial" w:cs="Arial"/>
          <w:sz w:val="22"/>
          <w:szCs w:val="22"/>
        </w:rPr>
      </w:pPr>
    </w:p>
    <w:p w14:paraId="5E1A85D7" w14:textId="357B0AC8" w:rsidR="00364CCA" w:rsidRPr="003801F0" w:rsidRDefault="002A5B7E" w:rsidP="00364CCA">
      <w:pPr>
        <w:outlineLvl w:val="0"/>
        <w:rPr>
          <w:rFonts w:ascii="Arial" w:hAnsi="Arial" w:cs="Arial"/>
          <w:sz w:val="22"/>
          <w:szCs w:val="22"/>
        </w:rPr>
      </w:pPr>
      <w:r w:rsidRPr="003801F0">
        <w:rPr>
          <w:rFonts w:ascii="Arial" w:hAnsi="Arial" w:cs="Arial"/>
          <w:b/>
          <w:sz w:val="22"/>
          <w:szCs w:val="22"/>
        </w:rPr>
        <w:t>Introduction</w:t>
      </w:r>
    </w:p>
    <w:p w14:paraId="66248E47" w14:textId="77777777" w:rsidR="00550059" w:rsidRPr="003801F0" w:rsidRDefault="00550059" w:rsidP="00550059">
      <w:pPr>
        <w:rPr>
          <w:rFonts w:ascii="Arial" w:hAnsi="Arial" w:cs="Arial"/>
          <w:sz w:val="22"/>
          <w:szCs w:val="22"/>
        </w:rPr>
      </w:pPr>
      <w:r w:rsidRPr="003801F0">
        <w:rPr>
          <w:rFonts w:ascii="Arial" w:hAnsi="Arial" w:cs="Arial"/>
          <w:sz w:val="22"/>
          <w:szCs w:val="22"/>
        </w:rPr>
        <w:t>We’re entering an era when reference genomes are becoming available for many non-model organisms. Many questions being addressed in conservation genetics/genomics studies can now utilize annotated reference genomes to dive deeper into the biological processes associated with genomic regions of interest identified through genetic, transcriptomic and epigenetic studies.</w:t>
      </w:r>
    </w:p>
    <w:p w14:paraId="237339EC" w14:textId="77777777" w:rsidR="00550059" w:rsidRPr="003801F0" w:rsidRDefault="00550059" w:rsidP="00550059">
      <w:pPr>
        <w:rPr>
          <w:rFonts w:ascii="Arial" w:hAnsi="Arial" w:cs="Arial"/>
          <w:sz w:val="22"/>
          <w:szCs w:val="22"/>
        </w:rPr>
      </w:pPr>
    </w:p>
    <w:p w14:paraId="1681DD71" w14:textId="7736DE71" w:rsidR="00550059" w:rsidRPr="003801F0" w:rsidRDefault="00550059" w:rsidP="00550059">
      <w:pPr>
        <w:rPr>
          <w:rFonts w:ascii="Arial" w:hAnsi="Arial" w:cs="Arial"/>
          <w:sz w:val="22"/>
          <w:szCs w:val="22"/>
        </w:rPr>
      </w:pPr>
      <w:r w:rsidRPr="003801F0">
        <w:rPr>
          <w:rFonts w:ascii="Arial" w:hAnsi="Arial" w:cs="Arial"/>
          <w:sz w:val="22"/>
          <w:szCs w:val="22"/>
        </w:rPr>
        <w:t>Often, one of the c</w:t>
      </w:r>
      <w:r w:rsidR="00C5793E" w:rsidRPr="003801F0">
        <w:rPr>
          <w:rFonts w:ascii="Arial" w:hAnsi="Arial" w:cs="Arial"/>
          <w:sz w:val="22"/>
          <w:szCs w:val="22"/>
        </w:rPr>
        <w:t>hallenges in making biological interpretations of genomics data</w:t>
      </w:r>
      <w:r w:rsidRPr="003801F0">
        <w:rPr>
          <w:rFonts w:ascii="Arial" w:hAnsi="Arial" w:cs="Arial"/>
          <w:sz w:val="22"/>
          <w:szCs w:val="22"/>
        </w:rPr>
        <w:t xml:space="preserve"> is the ability to annotate regions of interest or to functionally summarize genes of interest at a genome-wide scale.  Luckily, there are many tools available to address these challenges.  The objective </w:t>
      </w:r>
      <w:r w:rsidR="00CF6F52">
        <w:rPr>
          <w:rFonts w:ascii="Arial" w:hAnsi="Arial" w:cs="Arial"/>
          <w:sz w:val="22"/>
          <w:szCs w:val="22"/>
        </w:rPr>
        <w:t xml:space="preserve">of the following exercises is </w:t>
      </w:r>
      <w:r w:rsidRPr="003801F0">
        <w:rPr>
          <w:rFonts w:ascii="Arial" w:hAnsi="Arial" w:cs="Arial"/>
          <w:sz w:val="22"/>
          <w:szCs w:val="22"/>
        </w:rPr>
        <w:t xml:space="preserve">to </w:t>
      </w:r>
      <w:r w:rsidR="00C5793E" w:rsidRPr="003801F0">
        <w:rPr>
          <w:rFonts w:ascii="Arial" w:hAnsi="Arial" w:cs="Arial"/>
          <w:sz w:val="22"/>
          <w:szCs w:val="22"/>
        </w:rPr>
        <w:t>introduce steps</w:t>
      </w:r>
      <w:r w:rsidRPr="003801F0">
        <w:rPr>
          <w:rFonts w:ascii="Arial" w:hAnsi="Arial" w:cs="Arial"/>
          <w:sz w:val="22"/>
          <w:szCs w:val="22"/>
        </w:rPr>
        <w:t xml:space="preserve"> commonly used to anno</w:t>
      </w:r>
      <w:r w:rsidR="00CF6F52">
        <w:rPr>
          <w:rFonts w:ascii="Arial" w:hAnsi="Arial" w:cs="Arial"/>
          <w:sz w:val="22"/>
          <w:szCs w:val="22"/>
        </w:rPr>
        <w:t>tate regions of interest at a genome-wide</w:t>
      </w:r>
      <w:r w:rsidRPr="003801F0">
        <w:rPr>
          <w:rFonts w:ascii="Arial" w:hAnsi="Arial" w:cs="Arial"/>
          <w:sz w:val="22"/>
          <w:szCs w:val="22"/>
        </w:rPr>
        <w:t xml:space="preserve"> scale.  This includes</w:t>
      </w:r>
      <w:r w:rsidR="00C5793E" w:rsidRPr="003801F0">
        <w:rPr>
          <w:rFonts w:ascii="Arial" w:hAnsi="Arial" w:cs="Arial"/>
          <w:sz w:val="22"/>
          <w:szCs w:val="22"/>
        </w:rPr>
        <w:t xml:space="preserve"> the very important (and often overlooked) ability</w:t>
      </w:r>
      <w:r w:rsidRPr="003801F0">
        <w:rPr>
          <w:rFonts w:ascii="Arial" w:hAnsi="Arial" w:cs="Arial"/>
          <w:sz w:val="22"/>
          <w:szCs w:val="22"/>
        </w:rPr>
        <w:t xml:space="preserve"> to easily manipulate very large text files.</w:t>
      </w:r>
    </w:p>
    <w:p w14:paraId="0F18EF34" w14:textId="77777777" w:rsidR="00550059" w:rsidRPr="003801F0" w:rsidRDefault="00550059" w:rsidP="00550059">
      <w:pPr>
        <w:rPr>
          <w:rFonts w:ascii="Arial" w:hAnsi="Arial" w:cs="Arial"/>
          <w:sz w:val="22"/>
          <w:szCs w:val="22"/>
        </w:rPr>
      </w:pPr>
    </w:p>
    <w:p w14:paraId="4A9D4561" w14:textId="10A042D8" w:rsidR="00550059" w:rsidRPr="003801F0" w:rsidRDefault="00550059" w:rsidP="00550059">
      <w:pPr>
        <w:rPr>
          <w:rFonts w:ascii="Arial" w:hAnsi="Arial" w:cs="Arial"/>
          <w:sz w:val="22"/>
          <w:szCs w:val="22"/>
        </w:rPr>
      </w:pPr>
      <w:r w:rsidRPr="003801F0">
        <w:rPr>
          <w:rFonts w:ascii="Arial" w:hAnsi="Arial" w:cs="Arial"/>
          <w:sz w:val="22"/>
          <w:szCs w:val="22"/>
        </w:rPr>
        <w:t>Here we will first perform an exercise to functionally annotate differentially methylated regions (DMRs) identified in an epigenetics study comparing two cell-types (red blood cells (RBCs) and sperm) in steelhead (</w:t>
      </w:r>
      <w:r w:rsidRPr="003801F0">
        <w:rPr>
          <w:rFonts w:ascii="Arial" w:hAnsi="Arial" w:cs="Arial"/>
          <w:i/>
          <w:sz w:val="22"/>
          <w:szCs w:val="22"/>
        </w:rPr>
        <w:t>O. mykiss</w:t>
      </w:r>
      <w:r w:rsidRPr="003801F0">
        <w:rPr>
          <w:rFonts w:ascii="Arial" w:hAnsi="Arial" w:cs="Arial"/>
          <w:sz w:val="22"/>
          <w:szCs w:val="22"/>
        </w:rPr>
        <w:t>). We will accomplish this by performing ‘genome arithmetic’ on widely-used genomic file formats (</w:t>
      </w:r>
      <w:r w:rsidR="00C5793E" w:rsidRPr="003801F0">
        <w:rPr>
          <w:rFonts w:ascii="Arial" w:hAnsi="Arial" w:cs="Arial"/>
          <w:sz w:val="22"/>
          <w:szCs w:val="22"/>
        </w:rPr>
        <w:t xml:space="preserve">i.e. </w:t>
      </w:r>
      <w:r w:rsidRPr="003801F0">
        <w:rPr>
          <w:rFonts w:ascii="Arial" w:hAnsi="Arial" w:cs="Arial"/>
          <w:sz w:val="22"/>
          <w:szCs w:val="22"/>
        </w:rPr>
        <w:t>BED and GFF). Next, we will use the online tool DAVID to</w:t>
      </w:r>
      <w:r w:rsidR="00C5793E" w:rsidRPr="003801F0">
        <w:rPr>
          <w:rFonts w:ascii="Arial" w:hAnsi="Arial" w:cs="Arial"/>
          <w:sz w:val="22"/>
          <w:szCs w:val="22"/>
        </w:rPr>
        <w:t xml:space="preserve"> identify enriched biological </w:t>
      </w:r>
      <w:r w:rsidRPr="003801F0">
        <w:rPr>
          <w:rFonts w:ascii="Arial" w:hAnsi="Arial" w:cs="Arial"/>
          <w:sz w:val="22"/>
          <w:szCs w:val="22"/>
        </w:rPr>
        <w:t>processes associated with our gene list. Finally, we will use a genome browser to visualize our regions of interest relative to genes.</w:t>
      </w:r>
    </w:p>
    <w:p w14:paraId="509B10F4" w14:textId="77777777" w:rsidR="001B2F45" w:rsidRPr="003801F0" w:rsidRDefault="001B2F45" w:rsidP="002A5B7E">
      <w:pPr>
        <w:rPr>
          <w:rFonts w:ascii="Arial" w:hAnsi="Arial" w:cs="Arial"/>
          <w:sz w:val="22"/>
          <w:szCs w:val="22"/>
        </w:rPr>
      </w:pPr>
    </w:p>
    <w:p w14:paraId="3A8D651E" w14:textId="07968BBA" w:rsidR="00364CCA" w:rsidRPr="003801F0" w:rsidRDefault="00364CCA" w:rsidP="00364CCA">
      <w:pPr>
        <w:outlineLvl w:val="0"/>
        <w:rPr>
          <w:rFonts w:ascii="Arial" w:hAnsi="Arial" w:cs="Arial"/>
          <w:b/>
          <w:sz w:val="22"/>
          <w:szCs w:val="22"/>
        </w:rPr>
      </w:pPr>
      <w:r w:rsidRPr="003801F0">
        <w:rPr>
          <w:rFonts w:ascii="Arial" w:hAnsi="Arial" w:cs="Arial"/>
          <w:b/>
          <w:sz w:val="22"/>
          <w:szCs w:val="22"/>
        </w:rPr>
        <w:t>Useful Definitions</w:t>
      </w:r>
    </w:p>
    <w:p w14:paraId="5CB9F366" w14:textId="4F153DA1" w:rsidR="00550059" w:rsidRPr="003801F0" w:rsidRDefault="00550059" w:rsidP="00C648B2">
      <w:pPr>
        <w:pStyle w:val="ListParagraph"/>
        <w:numPr>
          <w:ilvl w:val="0"/>
          <w:numId w:val="7"/>
        </w:numPr>
        <w:spacing w:after="120"/>
        <w:ind w:left="187" w:hanging="187"/>
        <w:contextualSpacing w:val="0"/>
        <w:rPr>
          <w:rFonts w:ascii="Arial" w:hAnsi="Arial" w:cs="Arial"/>
          <w:sz w:val="22"/>
          <w:szCs w:val="22"/>
        </w:rPr>
      </w:pPr>
      <w:r w:rsidRPr="003801F0">
        <w:rPr>
          <w:rFonts w:ascii="Arial" w:hAnsi="Arial" w:cs="Arial"/>
          <w:i/>
          <w:sz w:val="22"/>
          <w:szCs w:val="22"/>
        </w:rPr>
        <w:t>GFF file</w:t>
      </w:r>
      <w:r w:rsidR="0029235A" w:rsidRPr="003801F0">
        <w:rPr>
          <w:rFonts w:ascii="Arial" w:hAnsi="Arial" w:cs="Arial"/>
          <w:sz w:val="22"/>
          <w:szCs w:val="22"/>
        </w:rPr>
        <w:t>:</w:t>
      </w:r>
      <w:r w:rsidR="009F0C1E" w:rsidRPr="003801F0">
        <w:rPr>
          <w:rFonts w:ascii="Arial" w:hAnsi="Arial" w:cs="Arial"/>
          <w:sz w:val="22"/>
          <w:szCs w:val="22"/>
        </w:rPr>
        <w:t xml:space="preserve"> General Feature Format is a file format used for describing genes and other regions of DNA (</w:t>
      </w:r>
      <w:hyperlink r:id="rId5" w:history="1">
        <w:r w:rsidR="009F0C1E" w:rsidRPr="003801F0">
          <w:rPr>
            <w:rStyle w:val="Hyperlink"/>
            <w:rFonts w:ascii="Arial" w:hAnsi="Arial" w:cs="Arial"/>
            <w:sz w:val="22"/>
            <w:szCs w:val="22"/>
          </w:rPr>
          <w:t>https://uswest.ensembl.org/info/website/upload/gff.html</w:t>
        </w:r>
      </w:hyperlink>
      <w:r w:rsidR="009F0C1E" w:rsidRPr="003801F0">
        <w:rPr>
          <w:rFonts w:ascii="Arial" w:hAnsi="Arial" w:cs="Arial"/>
          <w:sz w:val="22"/>
          <w:szCs w:val="22"/>
        </w:rPr>
        <w:t>)</w:t>
      </w:r>
    </w:p>
    <w:p w14:paraId="29B2CF0C" w14:textId="6F311F6C" w:rsidR="009F0C1E" w:rsidRPr="003801F0" w:rsidRDefault="009F0C1E" w:rsidP="00C648B2">
      <w:pPr>
        <w:pStyle w:val="ListParagraph"/>
        <w:numPr>
          <w:ilvl w:val="0"/>
          <w:numId w:val="7"/>
        </w:numPr>
        <w:spacing w:after="120"/>
        <w:ind w:left="187" w:hanging="187"/>
        <w:contextualSpacing w:val="0"/>
        <w:rPr>
          <w:rFonts w:ascii="Arial" w:hAnsi="Arial" w:cs="Arial"/>
          <w:sz w:val="22"/>
          <w:szCs w:val="22"/>
        </w:rPr>
      </w:pPr>
      <w:r w:rsidRPr="003801F0">
        <w:rPr>
          <w:rFonts w:ascii="Arial" w:hAnsi="Arial" w:cs="Arial"/>
          <w:i/>
          <w:sz w:val="22"/>
          <w:szCs w:val="22"/>
        </w:rPr>
        <w:t>BED file</w:t>
      </w:r>
      <w:r w:rsidRPr="003801F0">
        <w:rPr>
          <w:rFonts w:ascii="Arial" w:hAnsi="Arial" w:cs="Arial"/>
          <w:sz w:val="22"/>
          <w:szCs w:val="22"/>
        </w:rPr>
        <w:t xml:space="preserve">: </w:t>
      </w:r>
      <w:r w:rsidR="00C60CA2" w:rsidRPr="003801F0">
        <w:rPr>
          <w:rFonts w:ascii="Arial" w:hAnsi="Arial" w:cs="Arial"/>
          <w:sz w:val="22"/>
          <w:szCs w:val="22"/>
        </w:rPr>
        <w:t>Browser Extensible Data or BED format is s</w:t>
      </w:r>
      <w:r w:rsidRPr="003801F0">
        <w:rPr>
          <w:rFonts w:ascii="Arial" w:hAnsi="Arial" w:cs="Arial"/>
          <w:sz w:val="22"/>
          <w:szCs w:val="22"/>
        </w:rPr>
        <w:t xml:space="preserve">imilar to GFF, but </w:t>
      </w:r>
      <w:r w:rsidR="00C60CA2" w:rsidRPr="003801F0">
        <w:rPr>
          <w:rFonts w:ascii="Arial" w:hAnsi="Arial" w:cs="Arial"/>
          <w:sz w:val="22"/>
          <w:szCs w:val="22"/>
        </w:rPr>
        <w:t xml:space="preserve">only </w:t>
      </w:r>
      <w:r w:rsidR="00C5793E" w:rsidRPr="003801F0">
        <w:rPr>
          <w:rFonts w:ascii="Arial" w:hAnsi="Arial" w:cs="Arial"/>
          <w:sz w:val="22"/>
          <w:szCs w:val="22"/>
        </w:rPr>
        <w:t xml:space="preserve">requires </w:t>
      </w:r>
      <w:r w:rsidR="00C60CA2" w:rsidRPr="003801F0">
        <w:rPr>
          <w:rFonts w:ascii="Arial" w:hAnsi="Arial" w:cs="Arial"/>
          <w:sz w:val="22"/>
          <w:szCs w:val="22"/>
        </w:rPr>
        <w:t>4 fields (</w:t>
      </w:r>
      <w:hyperlink r:id="rId6" w:history="1">
        <w:r w:rsidR="00C60CA2" w:rsidRPr="003801F0">
          <w:rPr>
            <w:rStyle w:val="Hyperlink"/>
            <w:rFonts w:ascii="Arial" w:hAnsi="Arial" w:cs="Arial"/>
            <w:sz w:val="22"/>
            <w:szCs w:val="22"/>
          </w:rPr>
          <w:t>https://www.ensembl.org/info/website/upload/bed.html</w:t>
        </w:r>
      </w:hyperlink>
      <w:r w:rsidR="00C60CA2" w:rsidRPr="003801F0">
        <w:rPr>
          <w:rFonts w:ascii="Arial" w:hAnsi="Arial" w:cs="Arial"/>
          <w:sz w:val="22"/>
          <w:szCs w:val="22"/>
        </w:rPr>
        <w:t>)</w:t>
      </w:r>
    </w:p>
    <w:p w14:paraId="2756E2D8" w14:textId="7C3A239A" w:rsidR="00054DBF" w:rsidRPr="003801F0" w:rsidRDefault="00054DBF" w:rsidP="00C648B2">
      <w:pPr>
        <w:pStyle w:val="ListParagraph"/>
        <w:numPr>
          <w:ilvl w:val="0"/>
          <w:numId w:val="7"/>
        </w:numPr>
        <w:spacing w:after="120"/>
        <w:ind w:left="187" w:hanging="187"/>
        <w:contextualSpacing w:val="0"/>
        <w:rPr>
          <w:rFonts w:ascii="Arial" w:eastAsia="Times New Roman" w:hAnsi="Arial" w:cs="Arial"/>
          <w:color w:val="333333"/>
          <w:sz w:val="22"/>
          <w:szCs w:val="22"/>
          <w:shd w:val="clear" w:color="auto" w:fill="FFFFFF"/>
        </w:rPr>
      </w:pPr>
      <w:r w:rsidRPr="003801F0">
        <w:rPr>
          <w:rFonts w:ascii="Arial" w:hAnsi="Arial" w:cs="Arial"/>
          <w:i/>
          <w:sz w:val="22"/>
          <w:szCs w:val="22"/>
        </w:rPr>
        <w:t xml:space="preserve">Gene Ontology (GO) </w:t>
      </w:r>
      <w:r w:rsidR="00C66D61" w:rsidRPr="003801F0">
        <w:rPr>
          <w:rFonts w:ascii="Arial" w:hAnsi="Arial" w:cs="Arial"/>
          <w:i/>
          <w:sz w:val="22"/>
          <w:szCs w:val="22"/>
        </w:rPr>
        <w:t>Enrichment analysis</w:t>
      </w:r>
      <w:r w:rsidR="0029235A" w:rsidRPr="003801F0">
        <w:rPr>
          <w:rFonts w:ascii="Arial" w:hAnsi="Arial" w:cs="Arial"/>
          <w:sz w:val="22"/>
          <w:szCs w:val="22"/>
        </w:rPr>
        <w:t>:</w:t>
      </w:r>
      <w:r w:rsidRPr="003801F0">
        <w:rPr>
          <w:rFonts w:ascii="Arial" w:hAnsi="Arial" w:cs="Arial"/>
          <w:sz w:val="22"/>
          <w:szCs w:val="22"/>
        </w:rPr>
        <w:t xml:space="preserve"> </w:t>
      </w:r>
      <w:r w:rsidRPr="003801F0">
        <w:rPr>
          <w:rFonts w:ascii="Arial" w:eastAsia="Times New Roman" w:hAnsi="Arial" w:cs="Arial"/>
          <w:color w:val="333333"/>
          <w:sz w:val="22"/>
          <w:szCs w:val="22"/>
          <w:shd w:val="clear" w:color="auto" w:fill="FFFFFF"/>
        </w:rPr>
        <w:t>gene ontology (GO)</w:t>
      </w:r>
      <w:r w:rsidR="009F0C1E" w:rsidRPr="003801F0">
        <w:rPr>
          <w:rFonts w:ascii="Arial" w:eastAsia="Times New Roman" w:hAnsi="Arial" w:cs="Arial"/>
          <w:color w:val="333333"/>
          <w:sz w:val="22"/>
          <w:szCs w:val="22"/>
          <w:shd w:val="clear" w:color="auto" w:fill="FFFFFF"/>
        </w:rPr>
        <w:t xml:space="preserve"> terms are commonly used </w:t>
      </w:r>
      <w:r w:rsidRPr="003801F0">
        <w:rPr>
          <w:rFonts w:ascii="Arial" w:eastAsia="Times New Roman" w:hAnsi="Arial" w:cs="Arial"/>
          <w:color w:val="333333"/>
          <w:sz w:val="22"/>
          <w:szCs w:val="22"/>
          <w:shd w:val="clear" w:color="auto" w:fill="FFFFFF"/>
        </w:rPr>
        <w:t xml:space="preserve">to perform enrichment analysis on gene sets. For example, given a set of genes that are </w:t>
      </w:r>
      <w:r w:rsidR="009F0C1E" w:rsidRPr="003801F0">
        <w:rPr>
          <w:rFonts w:ascii="Arial" w:eastAsia="Times New Roman" w:hAnsi="Arial" w:cs="Arial"/>
          <w:color w:val="333333"/>
          <w:sz w:val="22"/>
          <w:szCs w:val="22"/>
          <w:shd w:val="clear" w:color="auto" w:fill="FFFFFF"/>
        </w:rPr>
        <w:t xml:space="preserve">differentially </w:t>
      </w:r>
      <w:r w:rsidRPr="003801F0">
        <w:rPr>
          <w:rFonts w:ascii="Arial" w:eastAsia="Times New Roman" w:hAnsi="Arial" w:cs="Arial"/>
          <w:color w:val="333333"/>
          <w:sz w:val="22"/>
          <w:szCs w:val="22"/>
          <w:shd w:val="clear" w:color="auto" w:fill="FFFFFF"/>
        </w:rPr>
        <w:t>regulated</w:t>
      </w:r>
      <w:r w:rsidR="00C5793E" w:rsidRPr="003801F0">
        <w:rPr>
          <w:rFonts w:ascii="Arial" w:eastAsia="Times New Roman" w:hAnsi="Arial" w:cs="Arial"/>
          <w:color w:val="333333"/>
          <w:sz w:val="22"/>
          <w:szCs w:val="22"/>
          <w:shd w:val="clear" w:color="auto" w:fill="FFFFFF"/>
        </w:rPr>
        <w:t xml:space="preserve"> or methylated</w:t>
      </w:r>
      <w:r w:rsidRPr="003801F0">
        <w:rPr>
          <w:rFonts w:ascii="Arial" w:eastAsia="Times New Roman" w:hAnsi="Arial" w:cs="Arial"/>
          <w:color w:val="333333"/>
          <w:sz w:val="22"/>
          <w:szCs w:val="22"/>
          <w:shd w:val="clear" w:color="auto" w:fill="FFFFFF"/>
        </w:rPr>
        <w:t xml:space="preserve"> under certain conditions, an enrichment analysis will find which GO terms are over-represented using annotations for that gene set.</w:t>
      </w:r>
    </w:p>
    <w:p w14:paraId="36C7AF8B" w14:textId="77777777" w:rsidR="00C66D61" w:rsidRPr="003801F0" w:rsidRDefault="00C66D61" w:rsidP="002A5B7E">
      <w:pPr>
        <w:rPr>
          <w:rFonts w:ascii="Arial" w:hAnsi="Arial" w:cs="Arial"/>
          <w:sz w:val="22"/>
          <w:szCs w:val="22"/>
        </w:rPr>
      </w:pPr>
    </w:p>
    <w:p w14:paraId="258FF42C" w14:textId="2286AFD9" w:rsidR="00C84D05" w:rsidRPr="003801F0" w:rsidRDefault="00C84D05" w:rsidP="00C84D05">
      <w:pPr>
        <w:outlineLvl w:val="0"/>
        <w:rPr>
          <w:rFonts w:ascii="Arial" w:hAnsi="Arial" w:cs="Arial"/>
          <w:b/>
          <w:sz w:val="22"/>
          <w:szCs w:val="22"/>
        </w:rPr>
      </w:pPr>
      <w:r w:rsidRPr="003801F0">
        <w:rPr>
          <w:rFonts w:ascii="Arial" w:hAnsi="Arial" w:cs="Arial"/>
          <w:b/>
          <w:sz w:val="22"/>
          <w:szCs w:val="22"/>
        </w:rPr>
        <w:t>Software</w:t>
      </w:r>
    </w:p>
    <w:p w14:paraId="1142DCD6" w14:textId="2201535F" w:rsidR="00A766C5" w:rsidRPr="003801F0" w:rsidRDefault="00A766C5" w:rsidP="00C648B2">
      <w:pPr>
        <w:pStyle w:val="ListParagraph"/>
        <w:numPr>
          <w:ilvl w:val="0"/>
          <w:numId w:val="6"/>
        </w:numPr>
        <w:spacing w:after="120"/>
        <w:ind w:left="187" w:hanging="187"/>
        <w:contextualSpacing w:val="0"/>
        <w:rPr>
          <w:rFonts w:ascii="Arial" w:hAnsi="Arial" w:cs="Arial"/>
          <w:sz w:val="22"/>
          <w:szCs w:val="22"/>
        </w:rPr>
      </w:pPr>
      <w:proofErr w:type="spellStart"/>
      <w:r w:rsidRPr="003801F0">
        <w:rPr>
          <w:rFonts w:ascii="Arial" w:hAnsi="Arial" w:cs="Arial"/>
          <w:i/>
          <w:sz w:val="22"/>
          <w:szCs w:val="22"/>
        </w:rPr>
        <w:t>Bedtools</w:t>
      </w:r>
      <w:proofErr w:type="spellEnd"/>
      <w:r w:rsidRPr="003801F0">
        <w:rPr>
          <w:rFonts w:ascii="Arial" w:hAnsi="Arial" w:cs="Arial"/>
          <w:sz w:val="22"/>
          <w:szCs w:val="22"/>
        </w:rPr>
        <w:t xml:space="preserve">: </w:t>
      </w:r>
      <w:r w:rsidR="00C66D61" w:rsidRPr="003801F0">
        <w:rPr>
          <w:rFonts w:ascii="Arial" w:hAnsi="Arial" w:cs="Arial"/>
          <w:sz w:val="22"/>
          <w:szCs w:val="22"/>
        </w:rPr>
        <w:t>the self-pr</w:t>
      </w:r>
      <w:r w:rsidRPr="003801F0">
        <w:rPr>
          <w:rFonts w:ascii="Arial" w:hAnsi="Arial" w:cs="Arial"/>
          <w:sz w:val="22"/>
          <w:szCs w:val="22"/>
        </w:rPr>
        <w:t xml:space="preserve">oclaimed ‘swiss army knife of genome </w:t>
      </w:r>
      <w:r w:rsidR="009F0C1E" w:rsidRPr="003801F0">
        <w:rPr>
          <w:rFonts w:ascii="Arial" w:hAnsi="Arial" w:cs="Arial"/>
          <w:sz w:val="22"/>
          <w:szCs w:val="22"/>
        </w:rPr>
        <w:t>arithmetic</w:t>
      </w:r>
      <w:r w:rsidRPr="003801F0">
        <w:rPr>
          <w:rFonts w:ascii="Arial" w:hAnsi="Arial" w:cs="Arial"/>
          <w:sz w:val="22"/>
          <w:szCs w:val="22"/>
        </w:rPr>
        <w:t xml:space="preserve">’ </w:t>
      </w:r>
      <w:hyperlink r:id="rId7" w:history="1">
        <w:r w:rsidRPr="003801F0">
          <w:rPr>
            <w:rStyle w:val="Hyperlink"/>
            <w:rFonts w:ascii="Arial" w:hAnsi="Arial" w:cs="Arial"/>
            <w:sz w:val="22"/>
            <w:szCs w:val="22"/>
          </w:rPr>
          <w:t>https://github.com/arq5x/bedtools2</w:t>
        </w:r>
      </w:hyperlink>
    </w:p>
    <w:p w14:paraId="29A35060" w14:textId="737CCEFE" w:rsidR="00A766C5" w:rsidRPr="003801F0" w:rsidRDefault="00C66D61" w:rsidP="00C648B2">
      <w:pPr>
        <w:pStyle w:val="ListParagraph"/>
        <w:numPr>
          <w:ilvl w:val="0"/>
          <w:numId w:val="6"/>
        </w:numPr>
        <w:spacing w:after="120"/>
        <w:ind w:left="187" w:hanging="187"/>
        <w:contextualSpacing w:val="0"/>
        <w:rPr>
          <w:rFonts w:ascii="Arial" w:hAnsi="Arial" w:cs="Arial"/>
          <w:sz w:val="22"/>
          <w:szCs w:val="22"/>
        </w:rPr>
      </w:pPr>
      <w:r w:rsidRPr="003801F0">
        <w:rPr>
          <w:rFonts w:ascii="Arial" w:hAnsi="Arial" w:cs="Arial"/>
          <w:i/>
          <w:sz w:val="22"/>
          <w:szCs w:val="22"/>
        </w:rPr>
        <w:t>DAVID</w:t>
      </w:r>
      <w:r w:rsidRPr="003801F0">
        <w:rPr>
          <w:rFonts w:ascii="Arial" w:hAnsi="Arial" w:cs="Arial"/>
          <w:sz w:val="22"/>
          <w:szCs w:val="22"/>
        </w:rPr>
        <w:t xml:space="preserve">: </w:t>
      </w:r>
      <w:r w:rsidR="009F0C1E" w:rsidRPr="003801F0">
        <w:rPr>
          <w:rFonts w:ascii="Arial" w:hAnsi="Arial" w:cs="Arial"/>
          <w:sz w:val="22"/>
          <w:szCs w:val="22"/>
        </w:rPr>
        <w:t xml:space="preserve">Database for Annotation, Visualization and Integrated Discovery </w:t>
      </w:r>
      <w:r w:rsidR="009F0C1E" w:rsidRPr="003801F0">
        <w:rPr>
          <w:rFonts w:ascii="Arial" w:eastAsia="Times New Roman" w:hAnsi="Arial" w:cs="Arial"/>
          <w:sz w:val="22"/>
          <w:szCs w:val="22"/>
        </w:rPr>
        <w:t>(</w:t>
      </w:r>
      <w:r w:rsidR="00C5793E" w:rsidRPr="003801F0">
        <w:rPr>
          <w:rFonts w:ascii="Arial" w:hAnsi="Arial" w:cs="Arial"/>
          <w:sz w:val="22"/>
          <w:szCs w:val="22"/>
        </w:rPr>
        <w:t>useful background:</w:t>
      </w:r>
      <w:r w:rsidR="00A766C5" w:rsidRPr="003801F0">
        <w:rPr>
          <w:rFonts w:ascii="Arial" w:hAnsi="Arial" w:cs="Arial"/>
          <w:sz w:val="22"/>
          <w:szCs w:val="22"/>
        </w:rPr>
        <w:t xml:space="preserve"> </w:t>
      </w:r>
      <w:hyperlink r:id="rId8" w:history="1">
        <w:r w:rsidR="00A766C5" w:rsidRPr="003801F0">
          <w:rPr>
            <w:rStyle w:val="Hyperlink"/>
            <w:rFonts w:ascii="Arial" w:hAnsi="Arial" w:cs="Arial"/>
            <w:sz w:val="22"/>
            <w:szCs w:val="22"/>
          </w:rPr>
          <w:t>https://david.ncifcrf.gov/content.jsp?file=functional_annotation.html</w:t>
        </w:r>
      </w:hyperlink>
      <w:r w:rsidR="009F0C1E" w:rsidRPr="003801F0">
        <w:rPr>
          <w:rFonts w:ascii="Arial" w:hAnsi="Arial" w:cs="Arial"/>
          <w:sz w:val="22"/>
          <w:szCs w:val="22"/>
        </w:rPr>
        <w:t>)</w:t>
      </w:r>
    </w:p>
    <w:p w14:paraId="76DEB847" w14:textId="46AA0A7D" w:rsidR="009F0C1E" w:rsidRPr="003801F0" w:rsidRDefault="00A766C5" w:rsidP="00C648B2">
      <w:pPr>
        <w:pStyle w:val="ListParagraph"/>
        <w:numPr>
          <w:ilvl w:val="0"/>
          <w:numId w:val="6"/>
        </w:numPr>
        <w:spacing w:after="120"/>
        <w:ind w:left="187" w:hanging="187"/>
        <w:contextualSpacing w:val="0"/>
        <w:rPr>
          <w:rFonts w:ascii="Arial" w:hAnsi="Arial" w:cs="Arial"/>
          <w:sz w:val="22"/>
          <w:szCs w:val="22"/>
        </w:rPr>
      </w:pPr>
      <w:r w:rsidRPr="003801F0">
        <w:rPr>
          <w:rFonts w:ascii="Arial" w:hAnsi="Arial" w:cs="Arial"/>
          <w:i/>
          <w:sz w:val="22"/>
          <w:szCs w:val="22"/>
        </w:rPr>
        <w:t>Integrated Genome Viewer (IGV)</w:t>
      </w:r>
      <w:r w:rsidRPr="003801F0">
        <w:rPr>
          <w:rFonts w:ascii="Arial" w:hAnsi="Arial" w:cs="Arial"/>
          <w:sz w:val="22"/>
          <w:szCs w:val="22"/>
        </w:rPr>
        <w:t xml:space="preserve">: </w:t>
      </w:r>
      <w:r w:rsidR="009F0C1E" w:rsidRPr="003801F0">
        <w:rPr>
          <w:rFonts w:ascii="Arial" w:hAnsi="Arial" w:cs="Arial"/>
          <w:sz w:val="22"/>
          <w:szCs w:val="22"/>
        </w:rPr>
        <w:t xml:space="preserve">a high-performance visualization tool for interactive exploration of large, integrated genomic datasets </w:t>
      </w:r>
      <w:hyperlink r:id="rId9" w:history="1">
        <w:r w:rsidR="009F0C1E" w:rsidRPr="003801F0">
          <w:rPr>
            <w:rStyle w:val="Hyperlink"/>
            <w:rFonts w:ascii="Arial" w:hAnsi="Arial" w:cs="Arial"/>
            <w:sz w:val="22"/>
            <w:szCs w:val="22"/>
          </w:rPr>
          <w:t>https://software.broadinstitute.org/software/igv/</w:t>
        </w:r>
      </w:hyperlink>
    </w:p>
    <w:p w14:paraId="70355C9D" w14:textId="77777777" w:rsidR="00995AC6" w:rsidRPr="003801F0" w:rsidRDefault="00995AC6" w:rsidP="002A5B7E">
      <w:pPr>
        <w:outlineLvl w:val="0"/>
        <w:rPr>
          <w:rFonts w:ascii="Arial" w:hAnsi="Arial" w:cs="Arial"/>
          <w:b/>
          <w:sz w:val="22"/>
          <w:szCs w:val="22"/>
        </w:rPr>
      </w:pPr>
    </w:p>
    <w:p w14:paraId="43C6AD79" w14:textId="77777777" w:rsidR="004D2D5F" w:rsidRDefault="004D2D5F" w:rsidP="00995AC6">
      <w:pPr>
        <w:outlineLvl w:val="0"/>
        <w:rPr>
          <w:rFonts w:ascii="Arial" w:hAnsi="Arial" w:cs="Arial"/>
          <w:b/>
          <w:sz w:val="22"/>
          <w:szCs w:val="22"/>
        </w:rPr>
      </w:pPr>
    </w:p>
    <w:p w14:paraId="0525291F" w14:textId="77777777" w:rsidR="00995AC6" w:rsidRPr="003801F0" w:rsidRDefault="00995AC6" w:rsidP="00995AC6">
      <w:pPr>
        <w:outlineLvl w:val="0"/>
        <w:rPr>
          <w:rFonts w:ascii="Arial" w:hAnsi="Arial" w:cs="Arial"/>
          <w:b/>
          <w:sz w:val="22"/>
          <w:szCs w:val="22"/>
        </w:rPr>
      </w:pPr>
      <w:r w:rsidRPr="003801F0">
        <w:rPr>
          <w:rFonts w:ascii="Arial" w:hAnsi="Arial" w:cs="Arial"/>
          <w:b/>
          <w:sz w:val="22"/>
          <w:szCs w:val="22"/>
        </w:rPr>
        <w:lastRenderedPageBreak/>
        <w:t>Exercises</w:t>
      </w:r>
    </w:p>
    <w:p w14:paraId="793AB128" w14:textId="77777777" w:rsidR="00AB4046" w:rsidRPr="003801F0" w:rsidRDefault="00AB4046" w:rsidP="00995AC6">
      <w:pPr>
        <w:outlineLvl w:val="0"/>
        <w:rPr>
          <w:rFonts w:ascii="Arial" w:hAnsi="Arial" w:cs="Arial"/>
          <w:b/>
          <w:sz w:val="22"/>
          <w:szCs w:val="22"/>
        </w:rPr>
      </w:pPr>
    </w:p>
    <w:p w14:paraId="5BAB5433" w14:textId="4524D7E1" w:rsidR="00AB4046" w:rsidRPr="003801F0" w:rsidRDefault="00AB4046" w:rsidP="00995AC6">
      <w:pPr>
        <w:outlineLvl w:val="0"/>
        <w:rPr>
          <w:rFonts w:ascii="Arial" w:hAnsi="Arial" w:cs="Arial"/>
          <w:color w:val="2F5496" w:themeColor="accent1" w:themeShade="BF"/>
          <w:sz w:val="22"/>
          <w:szCs w:val="22"/>
        </w:rPr>
      </w:pPr>
      <w:r w:rsidRPr="003801F0">
        <w:rPr>
          <w:rFonts w:ascii="Arial" w:hAnsi="Arial" w:cs="Arial"/>
          <w:b/>
          <w:color w:val="2F5496" w:themeColor="accent1" w:themeShade="BF"/>
          <w:sz w:val="22"/>
          <w:szCs w:val="22"/>
        </w:rPr>
        <w:t>Annotate regions of interest</w:t>
      </w:r>
    </w:p>
    <w:p w14:paraId="4C4E746B" w14:textId="77777777" w:rsidR="00995AC6" w:rsidRPr="003801F0" w:rsidRDefault="00995AC6" w:rsidP="00995AC6">
      <w:pPr>
        <w:rPr>
          <w:rFonts w:ascii="Arial" w:hAnsi="Arial" w:cs="Arial"/>
          <w:sz w:val="22"/>
          <w:szCs w:val="22"/>
        </w:rPr>
      </w:pPr>
    </w:p>
    <w:p w14:paraId="1B11CFDD" w14:textId="147BA3EE" w:rsidR="00364CCA" w:rsidRPr="003801F0" w:rsidRDefault="00C5793E" w:rsidP="00364CCA">
      <w:pPr>
        <w:outlineLvl w:val="0"/>
        <w:rPr>
          <w:rFonts w:ascii="Arial" w:hAnsi="Arial" w:cs="Arial"/>
          <w:sz w:val="22"/>
          <w:szCs w:val="22"/>
        </w:rPr>
      </w:pPr>
      <w:r w:rsidRPr="003801F0">
        <w:rPr>
          <w:rFonts w:ascii="Arial" w:hAnsi="Arial" w:cs="Arial"/>
          <w:sz w:val="22"/>
          <w:szCs w:val="22"/>
        </w:rPr>
        <w:t>We</w:t>
      </w:r>
      <w:r w:rsidR="002F5F68" w:rsidRPr="003801F0">
        <w:rPr>
          <w:rFonts w:ascii="Arial" w:hAnsi="Arial" w:cs="Arial"/>
          <w:sz w:val="22"/>
          <w:szCs w:val="22"/>
        </w:rPr>
        <w:t xml:space="preserve"> will annotate DMRs in 3 steps. First</w:t>
      </w:r>
      <w:r w:rsidR="00995AC6" w:rsidRPr="003801F0">
        <w:rPr>
          <w:rFonts w:ascii="Arial" w:hAnsi="Arial" w:cs="Arial"/>
          <w:sz w:val="22"/>
          <w:szCs w:val="22"/>
        </w:rPr>
        <w:t xml:space="preserve">, </w:t>
      </w:r>
      <w:r w:rsidR="00A766C5" w:rsidRPr="003801F0">
        <w:rPr>
          <w:rFonts w:ascii="Arial" w:hAnsi="Arial" w:cs="Arial"/>
          <w:sz w:val="22"/>
          <w:szCs w:val="22"/>
        </w:rPr>
        <w:t xml:space="preserve">we will filter and reformat the output of </w:t>
      </w:r>
      <w:proofErr w:type="spellStart"/>
      <w:r w:rsidR="00A766C5" w:rsidRPr="003801F0">
        <w:rPr>
          <w:rFonts w:ascii="Arial" w:hAnsi="Arial" w:cs="Arial"/>
          <w:sz w:val="22"/>
          <w:szCs w:val="22"/>
        </w:rPr>
        <w:t>methylKit</w:t>
      </w:r>
      <w:proofErr w:type="spellEnd"/>
      <w:r w:rsidR="00A766C5" w:rsidRPr="003801F0">
        <w:rPr>
          <w:rFonts w:ascii="Arial" w:hAnsi="Arial" w:cs="Arial"/>
          <w:sz w:val="22"/>
          <w:szCs w:val="22"/>
        </w:rPr>
        <w:t xml:space="preserve"> (R package to identify differentially methylated </w:t>
      </w:r>
      <w:r w:rsidR="00204680" w:rsidRPr="003801F0">
        <w:rPr>
          <w:rFonts w:ascii="Arial" w:hAnsi="Arial" w:cs="Arial"/>
          <w:sz w:val="22"/>
          <w:szCs w:val="22"/>
        </w:rPr>
        <w:t>regions)</w:t>
      </w:r>
      <w:r w:rsidR="00A766C5" w:rsidRPr="003801F0">
        <w:rPr>
          <w:rFonts w:ascii="Arial" w:hAnsi="Arial" w:cs="Arial"/>
          <w:sz w:val="22"/>
          <w:szCs w:val="22"/>
        </w:rPr>
        <w:t xml:space="preserve"> to make a BED file of DMRs</w:t>
      </w:r>
      <w:r w:rsidR="002F5F68" w:rsidRPr="003801F0">
        <w:rPr>
          <w:rFonts w:ascii="Arial" w:hAnsi="Arial" w:cs="Arial"/>
          <w:sz w:val="22"/>
          <w:szCs w:val="22"/>
        </w:rPr>
        <w:t>. Next, w</w:t>
      </w:r>
      <w:r w:rsidR="00A766C5" w:rsidRPr="003801F0">
        <w:rPr>
          <w:rFonts w:ascii="Arial" w:hAnsi="Arial" w:cs="Arial"/>
          <w:sz w:val="22"/>
          <w:szCs w:val="22"/>
        </w:rPr>
        <w:t xml:space="preserve">e will annotate </w:t>
      </w:r>
      <w:r w:rsidR="002F5F68" w:rsidRPr="003801F0">
        <w:rPr>
          <w:rFonts w:ascii="Arial" w:hAnsi="Arial" w:cs="Arial"/>
          <w:sz w:val="22"/>
          <w:szCs w:val="22"/>
        </w:rPr>
        <w:t xml:space="preserve">genes associated with the DMRs using </w:t>
      </w:r>
      <w:proofErr w:type="spellStart"/>
      <w:r w:rsidR="002F5F68" w:rsidRPr="003801F0">
        <w:rPr>
          <w:rFonts w:ascii="Arial" w:hAnsi="Arial" w:cs="Arial"/>
          <w:sz w:val="22"/>
          <w:szCs w:val="22"/>
        </w:rPr>
        <w:t>bedtools</w:t>
      </w:r>
      <w:proofErr w:type="spellEnd"/>
      <w:r w:rsidR="002F5F68" w:rsidRPr="003801F0">
        <w:rPr>
          <w:rFonts w:ascii="Arial" w:hAnsi="Arial" w:cs="Arial"/>
          <w:sz w:val="22"/>
          <w:szCs w:val="22"/>
        </w:rPr>
        <w:t>. Finally, we will merge the gene numbers to the</w:t>
      </w:r>
      <w:r w:rsidR="00A766C5" w:rsidRPr="003801F0">
        <w:rPr>
          <w:rFonts w:ascii="Arial" w:hAnsi="Arial" w:cs="Arial"/>
          <w:sz w:val="22"/>
          <w:szCs w:val="22"/>
        </w:rPr>
        <w:t xml:space="preserve"> </w:t>
      </w:r>
      <w:proofErr w:type="spellStart"/>
      <w:r w:rsidR="00A766C5" w:rsidRPr="003801F0">
        <w:rPr>
          <w:rFonts w:ascii="Arial" w:hAnsi="Arial" w:cs="Arial"/>
          <w:sz w:val="22"/>
          <w:szCs w:val="22"/>
        </w:rPr>
        <w:t>UniPro</w:t>
      </w:r>
      <w:r w:rsidR="002F5F68" w:rsidRPr="003801F0">
        <w:rPr>
          <w:rFonts w:ascii="Arial" w:hAnsi="Arial" w:cs="Arial"/>
          <w:sz w:val="22"/>
          <w:szCs w:val="22"/>
        </w:rPr>
        <w:t>t</w:t>
      </w:r>
      <w:proofErr w:type="spellEnd"/>
      <w:r w:rsidR="002F5F68" w:rsidRPr="003801F0">
        <w:rPr>
          <w:rFonts w:ascii="Arial" w:hAnsi="Arial" w:cs="Arial"/>
          <w:sz w:val="22"/>
          <w:szCs w:val="22"/>
        </w:rPr>
        <w:t xml:space="preserve"> gene information</w:t>
      </w:r>
      <w:r w:rsidR="00A766C5" w:rsidRPr="003801F0">
        <w:rPr>
          <w:rFonts w:ascii="Arial" w:hAnsi="Arial" w:cs="Arial"/>
          <w:sz w:val="22"/>
          <w:szCs w:val="22"/>
        </w:rPr>
        <w:t xml:space="preserve"> by joining t</w:t>
      </w:r>
      <w:r w:rsidR="002F5F68" w:rsidRPr="003801F0">
        <w:rPr>
          <w:rFonts w:ascii="Arial" w:hAnsi="Arial" w:cs="Arial"/>
          <w:sz w:val="22"/>
          <w:szCs w:val="22"/>
        </w:rPr>
        <w:t>he t</w:t>
      </w:r>
      <w:r w:rsidR="00A766C5" w:rsidRPr="003801F0">
        <w:rPr>
          <w:rFonts w:ascii="Arial" w:hAnsi="Arial" w:cs="Arial"/>
          <w:sz w:val="22"/>
          <w:szCs w:val="22"/>
        </w:rPr>
        <w:t>wo tables based on a common field</w:t>
      </w:r>
      <w:r w:rsidR="002F5F68" w:rsidRPr="003801F0">
        <w:rPr>
          <w:rFonts w:ascii="Arial" w:hAnsi="Arial" w:cs="Arial"/>
          <w:sz w:val="22"/>
          <w:szCs w:val="22"/>
        </w:rPr>
        <w:t xml:space="preserve">. </w:t>
      </w:r>
    </w:p>
    <w:p w14:paraId="2659EBB5" w14:textId="77777777" w:rsidR="002F5F68" w:rsidRPr="003801F0" w:rsidRDefault="002F5F68" w:rsidP="00364CCA">
      <w:pPr>
        <w:outlineLvl w:val="0"/>
        <w:rPr>
          <w:rFonts w:ascii="Arial" w:hAnsi="Arial" w:cs="Arial"/>
          <w:sz w:val="22"/>
          <w:szCs w:val="22"/>
        </w:rPr>
      </w:pPr>
    </w:p>
    <w:p w14:paraId="44002F64" w14:textId="2508C953" w:rsidR="003206AF" w:rsidRPr="003801F0" w:rsidRDefault="00AB4046" w:rsidP="00364CCA">
      <w:pPr>
        <w:outlineLvl w:val="0"/>
        <w:rPr>
          <w:rFonts w:ascii="Arial" w:hAnsi="Arial" w:cs="Arial"/>
          <w:sz w:val="22"/>
          <w:szCs w:val="22"/>
        </w:rPr>
      </w:pPr>
      <w:r w:rsidRPr="003801F0">
        <w:rPr>
          <w:rFonts w:ascii="Arial" w:hAnsi="Arial" w:cs="Arial"/>
          <w:sz w:val="22"/>
          <w:szCs w:val="22"/>
        </w:rPr>
        <w:t>I</w:t>
      </w:r>
      <w:r w:rsidR="002F5F68" w:rsidRPr="003801F0">
        <w:rPr>
          <w:rFonts w:ascii="Arial" w:hAnsi="Arial" w:cs="Arial"/>
          <w:sz w:val="22"/>
          <w:szCs w:val="22"/>
        </w:rPr>
        <w:t xml:space="preserve">nsider information: The most common task I perform in terms of bioinformatics is </w:t>
      </w:r>
      <w:r w:rsidRPr="003801F0">
        <w:rPr>
          <w:rFonts w:ascii="Arial" w:hAnsi="Arial" w:cs="Arial"/>
          <w:sz w:val="22"/>
          <w:szCs w:val="22"/>
        </w:rPr>
        <w:t>reformatting</w:t>
      </w:r>
      <w:r w:rsidR="002F5F68" w:rsidRPr="003801F0">
        <w:rPr>
          <w:rFonts w:ascii="Arial" w:hAnsi="Arial" w:cs="Arial"/>
          <w:sz w:val="22"/>
          <w:szCs w:val="22"/>
        </w:rPr>
        <w:t xml:space="preserve"> </w:t>
      </w:r>
      <w:r w:rsidRPr="003801F0">
        <w:rPr>
          <w:rFonts w:ascii="Arial" w:hAnsi="Arial" w:cs="Arial"/>
          <w:sz w:val="22"/>
          <w:szCs w:val="22"/>
        </w:rPr>
        <w:t xml:space="preserve">and merging very large </w:t>
      </w:r>
      <w:r w:rsidR="002F5F68" w:rsidRPr="003801F0">
        <w:rPr>
          <w:rFonts w:ascii="Arial" w:hAnsi="Arial" w:cs="Arial"/>
          <w:sz w:val="22"/>
          <w:szCs w:val="22"/>
        </w:rPr>
        <w:t xml:space="preserve">tables.  I like using R </w:t>
      </w:r>
      <w:r w:rsidRPr="003801F0">
        <w:rPr>
          <w:rFonts w:ascii="Arial" w:hAnsi="Arial" w:cs="Arial"/>
          <w:sz w:val="22"/>
          <w:szCs w:val="22"/>
        </w:rPr>
        <w:t xml:space="preserve">Studio for </w:t>
      </w:r>
      <w:r w:rsidR="002F5F68" w:rsidRPr="003801F0">
        <w:rPr>
          <w:rFonts w:ascii="Arial" w:hAnsi="Arial" w:cs="Arial"/>
          <w:sz w:val="22"/>
          <w:szCs w:val="22"/>
        </w:rPr>
        <w:t>these</w:t>
      </w:r>
      <w:r w:rsidRPr="003801F0">
        <w:rPr>
          <w:rFonts w:ascii="Arial" w:hAnsi="Arial" w:cs="Arial"/>
          <w:sz w:val="22"/>
          <w:szCs w:val="22"/>
        </w:rPr>
        <w:t xml:space="preserve"> types of</w:t>
      </w:r>
      <w:r w:rsidR="002F5F68" w:rsidRPr="003801F0">
        <w:rPr>
          <w:rFonts w:ascii="Arial" w:hAnsi="Arial" w:cs="Arial"/>
          <w:sz w:val="22"/>
          <w:szCs w:val="22"/>
        </w:rPr>
        <w:t xml:space="preserve"> tasks because I can easily </w:t>
      </w:r>
      <w:r w:rsidRPr="003801F0">
        <w:rPr>
          <w:rFonts w:ascii="Arial" w:hAnsi="Arial" w:cs="Arial"/>
          <w:sz w:val="22"/>
          <w:szCs w:val="22"/>
        </w:rPr>
        <w:t>save</w:t>
      </w:r>
      <w:r w:rsidR="002F5F68" w:rsidRPr="003801F0">
        <w:rPr>
          <w:rFonts w:ascii="Arial" w:hAnsi="Arial" w:cs="Arial"/>
          <w:sz w:val="22"/>
          <w:szCs w:val="22"/>
        </w:rPr>
        <w:t xml:space="preserve">, run and modify scripts </w:t>
      </w:r>
      <w:r w:rsidRPr="003801F0">
        <w:rPr>
          <w:rFonts w:ascii="Arial" w:hAnsi="Arial" w:cs="Arial"/>
          <w:sz w:val="22"/>
          <w:szCs w:val="22"/>
        </w:rPr>
        <w:t xml:space="preserve">that </w:t>
      </w:r>
      <w:r w:rsidR="00A94C91" w:rsidRPr="003801F0">
        <w:rPr>
          <w:rFonts w:ascii="Arial" w:hAnsi="Arial" w:cs="Arial"/>
          <w:sz w:val="22"/>
          <w:szCs w:val="22"/>
        </w:rPr>
        <w:t>I</w:t>
      </w:r>
      <w:r w:rsidR="00C5793E" w:rsidRPr="003801F0">
        <w:rPr>
          <w:rFonts w:ascii="Arial" w:hAnsi="Arial" w:cs="Arial"/>
          <w:sz w:val="22"/>
          <w:szCs w:val="22"/>
        </w:rPr>
        <w:t xml:space="preserve"> used frequently.</w:t>
      </w:r>
      <w:r w:rsidR="002F5F68" w:rsidRPr="003801F0">
        <w:rPr>
          <w:rFonts w:ascii="Arial" w:hAnsi="Arial" w:cs="Arial"/>
          <w:sz w:val="22"/>
          <w:szCs w:val="22"/>
        </w:rPr>
        <w:t xml:space="preserve"> Today we will use R studio to reformat, filter and join tables.  </w:t>
      </w:r>
      <w:proofErr w:type="spellStart"/>
      <w:r w:rsidR="002F5F68" w:rsidRPr="003801F0">
        <w:rPr>
          <w:rFonts w:ascii="Arial" w:hAnsi="Arial" w:cs="Arial"/>
          <w:sz w:val="22"/>
          <w:szCs w:val="22"/>
        </w:rPr>
        <w:t>Bedtools</w:t>
      </w:r>
      <w:proofErr w:type="spellEnd"/>
      <w:r w:rsidR="002F5F68" w:rsidRPr="003801F0">
        <w:rPr>
          <w:rFonts w:ascii="Arial" w:hAnsi="Arial" w:cs="Arial"/>
          <w:sz w:val="22"/>
          <w:szCs w:val="22"/>
        </w:rPr>
        <w:t xml:space="preserve"> can be run from the command line, but today we will run it from our R script using the ‘system’ command. This is a great way to keep commonly used pipelines all in one script.</w:t>
      </w:r>
      <w:r w:rsidRPr="003801F0">
        <w:rPr>
          <w:rFonts w:ascii="Arial" w:hAnsi="Arial" w:cs="Arial"/>
          <w:sz w:val="22"/>
          <w:szCs w:val="22"/>
        </w:rPr>
        <w:t xml:space="preserve"> Details of each step are in the script</w:t>
      </w:r>
      <w:r w:rsidR="00CF6F52">
        <w:rPr>
          <w:rFonts w:ascii="Arial" w:hAnsi="Arial" w:cs="Arial"/>
          <w:sz w:val="22"/>
          <w:szCs w:val="22"/>
        </w:rPr>
        <w:t xml:space="preserve"> (Congen_Gavery_2018.R, which you should open now)</w:t>
      </w:r>
      <w:r w:rsidRPr="003801F0">
        <w:rPr>
          <w:rFonts w:ascii="Arial" w:hAnsi="Arial" w:cs="Arial"/>
          <w:sz w:val="22"/>
          <w:szCs w:val="22"/>
        </w:rPr>
        <w:t>, but more information about each step is below:</w:t>
      </w:r>
    </w:p>
    <w:p w14:paraId="222CA63C" w14:textId="77777777" w:rsidR="00995AC6" w:rsidRPr="003801F0" w:rsidRDefault="00995AC6" w:rsidP="00995AC6">
      <w:pPr>
        <w:rPr>
          <w:rFonts w:ascii="Arial" w:hAnsi="Arial" w:cs="Arial"/>
          <w:sz w:val="22"/>
          <w:szCs w:val="22"/>
        </w:rPr>
      </w:pPr>
    </w:p>
    <w:p w14:paraId="25F21D3F" w14:textId="7AD18196" w:rsidR="00995AC6" w:rsidRPr="003801F0" w:rsidRDefault="000D5F1A" w:rsidP="004D2D5F">
      <w:pPr>
        <w:pStyle w:val="ListParagraph"/>
        <w:numPr>
          <w:ilvl w:val="0"/>
          <w:numId w:val="8"/>
        </w:numPr>
        <w:tabs>
          <w:tab w:val="left" w:pos="360"/>
        </w:tabs>
        <w:ind w:left="0" w:firstLine="0"/>
        <w:outlineLvl w:val="0"/>
        <w:rPr>
          <w:rFonts w:ascii="Arial" w:hAnsi="Arial" w:cs="Arial"/>
          <w:sz w:val="22"/>
          <w:szCs w:val="22"/>
        </w:rPr>
      </w:pPr>
      <w:r w:rsidRPr="003801F0">
        <w:rPr>
          <w:rFonts w:ascii="Arial" w:hAnsi="Arial" w:cs="Arial"/>
          <w:b/>
          <w:sz w:val="22"/>
          <w:szCs w:val="22"/>
        </w:rPr>
        <w:t xml:space="preserve">Preparing a </w:t>
      </w:r>
      <w:r w:rsidR="00D23812" w:rsidRPr="003801F0">
        <w:rPr>
          <w:rFonts w:ascii="Arial" w:hAnsi="Arial" w:cs="Arial"/>
          <w:b/>
          <w:sz w:val="22"/>
          <w:szCs w:val="22"/>
        </w:rPr>
        <w:t xml:space="preserve">BED </w:t>
      </w:r>
      <w:r w:rsidRPr="003801F0">
        <w:rPr>
          <w:rFonts w:ascii="Arial" w:hAnsi="Arial" w:cs="Arial"/>
          <w:b/>
          <w:sz w:val="22"/>
          <w:szCs w:val="22"/>
        </w:rPr>
        <w:t>file</w:t>
      </w:r>
    </w:p>
    <w:p w14:paraId="5458BE5F" w14:textId="77777777" w:rsidR="00995AC6" w:rsidRPr="003801F0" w:rsidRDefault="00995AC6" w:rsidP="00995AC6">
      <w:pPr>
        <w:rPr>
          <w:rFonts w:ascii="Arial" w:hAnsi="Arial" w:cs="Arial"/>
          <w:sz w:val="22"/>
          <w:szCs w:val="22"/>
        </w:rPr>
      </w:pPr>
    </w:p>
    <w:p w14:paraId="79453912" w14:textId="2E1449B6" w:rsidR="00995AC6" w:rsidRPr="003801F0" w:rsidRDefault="000D5F1A" w:rsidP="00995AC6">
      <w:pPr>
        <w:rPr>
          <w:rFonts w:ascii="Arial" w:hAnsi="Arial" w:cs="Arial"/>
          <w:sz w:val="22"/>
          <w:szCs w:val="22"/>
        </w:rPr>
      </w:pPr>
      <w:r w:rsidRPr="003801F0">
        <w:rPr>
          <w:rFonts w:ascii="Arial" w:hAnsi="Arial" w:cs="Arial"/>
          <w:sz w:val="22"/>
          <w:szCs w:val="22"/>
        </w:rPr>
        <w:t xml:space="preserve">We need to </w:t>
      </w:r>
      <w:r w:rsidR="00696E23" w:rsidRPr="003801F0">
        <w:rPr>
          <w:rFonts w:ascii="Arial" w:hAnsi="Arial" w:cs="Arial"/>
          <w:sz w:val="22"/>
          <w:szCs w:val="22"/>
        </w:rPr>
        <w:t>re</w:t>
      </w:r>
      <w:r w:rsidRPr="003801F0">
        <w:rPr>
          <w:rFonts w:ascii="Arial" w:hAnsi="Arial" w:cs="Arial"/>
          <w:sz w:val="22"/>
          <w:szCs w:val="22"/>
        </w:rPr>
        <w:t xml:space="preserve">format </w:t>
      </w:r>
      <w:r w:rsidR="00364CCA" w:rsidRPr="003801F0">
        <w:rPr>
          <w:rFonts w:ascii="Arial" w:hAnsi="Arial" w:cs="Arial"/>
          <w:sz w:val="22"/>
          <w:szCs w:val="22"/>
        </w:rPr>
        <w:t xml:space="preserve">the </w:t>
      </w:r>
      <w:r w:rsidR="002C6D61" w:rsidRPr="003801F0">
        <w:rPr>
          <w:rFonts w:ascii="Arial" w:hAnsi="Arial" w:cs="Arial"/>
          <w:sz w:val="22"/>
          <w:szCs w:val="22"/>
        </w:rPr>
        <w:t xml:space="preserve">DMR </w:t>
      </w:r>
      <w:r w:rsidR="00364CCA" w:rsidRPr="003801F0">
        <w:rPr>
          <w:rFonts w:ascii="Arial" w:hAnsi="Arial" w:cs="Arial"/>
          <w:sz w:val="22"/>
          <w:szCs w:val="22"/>
        </w:rPr>
        <w:t>output file</w:t>
      </w:r>
      <w:r w:rsidRPr="003801F0">
        <w:rPr>
          <w:rFonts w:ascii="Arial" w:hAnsi="Arial" w:cs="Arial"/>
          <w:sz w:val="22"/>
          <w:szCs w:val="22"/>
        </w:rPr>
        <w:t xml:space="preserve"> to</w:t>
      </w:r>
      <w:r w:rsidR="002C6D61" w:rsidRPr="003801F0">
        <w:rPr>
          <w:rFonts w:ascii="Arial" w:hAnsi="Arial" w:cs="Arial"/>
          <w:sz w:val="22"/>
          <w:szCs w:val="22"/>
        </w:rPr>
        <w:t xml:space="preserve"> a genomic coordinate</w:t>
      </w:r>
      <w:r w:rsidRPr="003801F0">
        <w:rPr>
          <w:rFonts w:ascii="Arial" w:hAnsi="Arial" w:cs="Arial"/>
          <w:sz w:val="22"/>
          <w:szCs w:val="22"/>
        </w:rPr>
        <w:t xml:space="preserve"> </w:t>
      </w:r>
      <w:r w:rsidR="002C6D61" w:rsidRPr="003801F0">
        <w:rPr>
          <w:rFonts w:ascii="Arial" w:hAnsi="Arial" w:cs="Arial"/>
          <w:sz w:val="22"/>
          <w:szCs w:val="22"/>
        </w:rPr>
        <w:t>format called a BED (Browser Extensible Data).</w:t>
      </w:r>
      <w:r w:rsidRPr="003801F0">
        <w:rPr>
          <w:rFonts w:ascii="Arial" w:hAnsi="Arial" w:cs="Arial"/>
          <w:sz w:val="22"/>
          <w:szCs w:val="22"/>
        </w:rPr>
        <w:t xml:space="preserve">  We will use the command l</w:t>
      </w:r>
      <w:r w:rsidR="002C6D61" w:rsidRPr="003801F0">
        <w:rPr>
          <w:rFonts w:ascii="Arial" w:hAnsi="Arial" w:cs="Arial"/>
          <w:sz w:val="22"/>
          <w:szCs w:val="22"/>
        </w:rPr>
        <w:t>ine to reformat the output to contain the 3 required fields: ‘</w:t>
      </w:r>
      <w:proofErr w:type="spellStart"/>
      <w:r w:rsidR="002C6D61" w:rsidRPr="003801F0">
        <w:rPr>
          <w:rFonts w:ascii="Arial" w:hAnsi="Arial" w:cs="Arial"/>
          <w:sz w:val="22"/>
          <w:szCs w:val="22"/>
        </w:rPr>
        <w:t>chrom</w:t>
      </w:r>
      <w:proofErr w:type="spellEnd"/>
      <w:r w:rsidR="002C6D61" w:rsidRPr="003801F0">
        <w:rPr>
          <w:rFonts w:ascii="Arial" w:hAnsi="Arial" w:cs="Arial"/>
          <w:sz w:val="22"/>
          <w:szCs w:val="22"/>
        </w:rPr>
        <w:t>’, ‘</w:t>
      </w:r>
      <w:proofErr w:type="spellStart"/>
      <w:r w:rsidR="002C6D61" w:rsidRPr="003801F0">
        <w:rPr>
          <w:rFonts w:ascii="Arial" w:hAnsi="Arial" w:cs="Arial"/>
          <w:sz w:val="22"/>
          <w:szCs w:val="22"/>
        </w:rPr>
        <w:t>chromStart</w:t>
      </w:r>
      <w:proofErr w:type="spellEnd"/>
      <w:r w:rsidR="002C6D61" w:rsidRPr="003801F0">
        <w:rPr>
          <w:rFonts w:ascii="Arial" w:hAnsi="Arial" w:cs="Arial"/>
          <w:sz w:val="22"/>
          <w:szCs w:val="22"/>
        </w:rPr>
        <w:t>’ and ‘</w:t>
      </w:r>
      <w:proofErr w:type="spellStart"/>
      <w:r w:rsidR="002C6D61" w:rsidRPr="003801F0">
        <w:rPr>
          <w:rFonts w:ascii="Arial" w:hAnsi="Arial" w:cs="Arial"/>
          <w:sz w:val="22"/>
          <w:szCs w:val="22"/>
        </w:rPr>
        <w:t>chromEnd</w:t>
      </w:r>
      <w:proofErr w:type="spellEnd"/>
      <w:r w:rsidR="002C6D61" w:rsidRPr="003801F0">
        <w:rPr>
          <w:rFonts w:ascii="Arial" w:hAnsi="Arial" w:cs="Arial"/>
          <w:sz w:val="22"/>
          <w:szCs w:val="22"/>
        </w:rPr>
        <w:t>’ and the optional 4</w:t>
      </w:r>
      <w:r w:rsidR="002C6D61" w:rsidRPr="003801F0">
        <w:rPr>
          <w:rFonts w:ascii="Arial" w:hAnsi="Arial" w:cs="Arial"/>
          <w:sz w:val="22"/>
          <w:szCs w:val="22"/>
          <w:vertAlign w:val="superscript"/>
        </w:rPr>
        <w:t>th</w:t>
      </w:r>
      <w:r w:rsidR="002C6D61" w:rsidRPr="003801F0">
        <w:rPr>
          <w:rFonts w:ascii="Arial" w:hAnsi="Arial" w:cs="Arial"/>
          <w:sz w:val="22"/>
          <w:szCs w:val="22"/>
        </w:rPr>
        <w:t xml:space="preserve"> field ‘name’. </w:t>
      </w:r>
      <w:r w:rsidR="00AB4046" w:rsidRPr="003801F0">
        <w:rPr>
          <w:rFonts w:ascii="Arial" w:hAnsi="Arial" w:cs="Arial"/>
          <w:sz w:val="22"/>
          <w:szCs w:val="22"/>
        </w:rPr>
        <w:t xml:space="preserve">BED files typically need to be sorted by chromosome then start position before they can be used for downstream applications like </w:t>
      </w:r>
      <w:proofErr w:type="spellStart"/>
      <w:r w:rsidR="00AB4046" w:rsidRPr="003801F0">
        <w:rPr>
          <w:rFonts w:ascii="Arial" w:hAnsi="Arial" w:cs="Arial"/>
          <w:sz w:val="22"/>
          <w:szCs w:val="22"/>
        </w:rPr>
        <w:t>bedtools</w:t>
      </w:r>
      <w:proofErr w:type="spellEnd"/>
      <w:r w:rsidR="00AB4046" w:rsidRPr="003801F0">
        <w:rPr>
          <w:rFonts w:ascii="Arial" w:hAnsi="Arial" w:cs="Arial"/>
          <w:sz w:val="22"/>
          <w:szCs w:val="22"/>
        </w:rPr>
        <w:t xml:space="preserve"> or visualized in genome browsers.</w:t>
      </w:r>
    </w:p>
    <w:p w14:paraId="18924A79" w14:textId="77777777" w:rsidR="00995AC6" w:rsidRPr="003801F0" w:rsidRDefault="00995AC6" w:rsidP="00995AC6">
      <w:pPr>
        <w:rPr>
          <w:rFonts w:ascii="Arial" w:hAnsi="Arial" w:cs="Arial"/>
          <w:sz w:val="22"/>
          <w:szCs w:val="22"/>
        </w:rPr>
      </w:pPr>
    </w:p>
    <w:p w14:paraId="716D6D17" w14:textId="25FBF5E8" w:rsidR="000D5F1A" w:rsidRPr="003801F0" w:rsidRDefault="000D5F1A" w:rsidP="004D2D5F">
      <w:pPr>
        <w:pStyle w:val="ListParagraph"/>
        <w:numPr>
          <w:ilvl w:val="0"/>
          <w:numId w:val="8"/>
        </w:numPr>
        <w:tabs>
          <w:tab w:val="left" w:pos="360"/>
        </w:tabs>
        <w:ind w:hanging="720"/>
        <w:outlineLvl w:val="0"/>
        <w:rPr>
          <w:rFonts w:ascii="Arial" w:hAnsi="Arial" w:cs="Arial"/>
          <w:b/>
          <w:sz w:val="22"/>
          <w:szCs w:val="22"/>
        </w:rPr>
      </w:pPr>
      <w:r w:rsidRPr="003801F0">
        <w:rPr>
          <w:rFonts w:ascii="Arial" w:hAnsi="Arial" w:cs="Arial"/>
          <w:b/>
          <w:sz w:val="22"/>
          <w:szCs w:val="22"/>
        </w:rPr>
        <w:t>Using genomic arithmetic to annotate regions of interest</w:t>
      </w:r>
    </w:p>
    <w:p w14:paraId="0DFEF1C9" w14:textId="77777777" w:rsidR="000D5F1A" w:rsidRPr="003801F0" w:rsidRDefault="000D5F1A" w:rsidP="000D5F1A">
      <w:pPr>
        <w:rPr>
          <w:rFonts w:ascii="Arial" w:hAnsi="Arial" w:cs="Arial"/>
          <w:sz w:val="22"/>
          <w:szCs w:val="22"/>
        </w:rPr>
      </w:pPr>
    </w:p>
    <w:p w14:paraId="088E6B30" w14:textId="7317290C" w:rsidR="000D5F1A" w:rsidRPr="003801F0" w:rsidRDefault="000D5F1A" w:rsidP="000D5F1A">
      <w:pPr>
        <w:rPr>
          <w:rFonts w:ascii="Arial" w:hAnsi="Arial" w:cs="Arial"/>
          <w:sz w:val="22"/>
          <w:szCs w:val="22"/>
        </w:rPr>
      </w:pPr>
      <w:r w:rsidRPr="003801F0">
        <w:rPr>
          <w:rFonts w:ascii="Arial" w:hAnsi="Arial" w:cs="Arial"/>
          <w:sz w:val="22"/>
          <w:szCs w:val="22"/>
        </w:rPr>
        <w:t xml:space="preserve">We will use the software </w:t>
      </w:r>
      <w:proofErr w:type="spellStart"/>
      <w:r w:rsidRPr="003801F0">
        <w:rPr>
          <w:rFonts w:ascii="Arial" w:hAnsi="Arial" w:cs="Arial"/>
          <w:sz w:val="22"/>
          <w:szCs w:val="22"/>
        </w:rPr>
        <w:t>bedtools</w:t>
      </w:r>
      <w:proofErr w:type="spellEnd"/>
      <w:r w:rsidRPr="003801F0">
        <w:rPr>
          <w:rFonts w:ascii="Arial" w:hAnsi="Arial" w:cs="Arial"/>
          <w:sz w:val="22"/>
          <w:szCs w:val="22"/>
        </w:rPr>
        <w:t xml:space="preserve"> to </w:t>
      </w:r>
      <w:r w:rsidR="002C6D61" w:rsidRPr="003801F0">
        <w:rPr>
          <w:rFonts w:ascii="Arial" w:hAnsi="Arial" w:cs="Arial"/>
          <w:sz w:val="22"/>
          <w:szCs w:val="22"/>
        </w:rPr>
        <w:t>identify genes in close proximity to the DMRs</w:t>
      </w:r>
      <w:r w:rsidRPr="003801F0">
        <w:rPr>
          <w:rFonts w:ascii="Arial" w:hAnsi="Arial" w:cs="Arial"/>
          <w:sz w:val="22"/>
          <w:szCs w:val="22"/>
        </w:rPr>
        <w:t xml:space="preserve">.  </w:t>
      </w:r>
      <w:proofErr w:type="spellStart"/>
      <w:r w:rsidRPr="003801F0">
        <w:rPr>
          <w:rFonts w:ascii="Arial" w:hAnsi="Arial" w:cs="Arial"/>
          <w:sz w:val="22"/>
          <w:szCs w:val="22"/>
        </w:rPr>
        <w:t>Bedtools</w:t>
      </w:r>
      <w:proofErr w:type="spellEnd"/>
      <w:r w:rsidRPr="003801F0">
        <w:rPr>
          <w:rFonts w:ascii="Arial" w:hAnsi="Arial" w:cs="Arial"/>
          <w:sz w:val="22"/>
          <w:szCs w:val="22"/>
        </w:rPr>
        <w:t xml:space="preserve"> </w:t>
      </w:r>
      <w:r w:rsidR="002C6D61" w:rsidRPr="003801F0">
        <w:rPr>
          <w:rFonts w:ascii="Arial" w:hAnsi="Arial" w:cs="Arial"/>
          <w:sz w:val="22"/>
          <w:szCs w:val="22"/>
        </w:rPr>
        <w:t xml:space="preserve">has many incredibly useful utilities for performing ‘genomic arithmetic’. </w:t>
      </w:r>
      <w:r w:rsidRPr="003801F0">
        <w:rPr>
          <w:rFonts w:ascii="Arial" w:hAnsi="Arial" w:cs="Arial"/>
          <w:sz w:val="22"/>
          <w:szCs w:val="22"/>
        </w:rPr>
        <w:t>For</w:t>
      </w:r>
      <w:r w:rsidR="002C6D61" w:rsidRPr="003801F0">
        <w:rPr>
          <w:rFonts w:ascii="Arial" w:hAnsi="Arial" w:cs="Arial"/>
          <w:sz w:val="22"/>
          <w:szCs w:val="22"/>
        </w:rPr>
        <w:t xml:space="preserve"> this exercise we will use the </w:t>
      </w:r>
      <w:r w:rsidR="002C6D61" w:rsidRPr="003801F0">
        <w:rPr>
          <w:rFonts w:ascii="Arial" w:hAnsi="Arial" w:cs="Arial"/>
          <w:i/>
          <w:sz w:val="22"/>
          <w:szCs w:val="22"/>
        </w:rPr>
        <w:t>closest</w:t>
      </w:r>
      <w:r w:rsidRPr="003801F0">
        <w:rPr>
          <w:rFonts w:ascii="Arial" w:hAnsi="Arial" w:cs="Arial"/>
          <w:sz w:val="22"/>
          <w:szCs w:val="22"/>
        </w:rPr>
        <w:t xml:space="preserve"> command to find </w:t>
      </w:r>
      <w:r w:rsidR="002C6D61" w:rsidRPr="003801F0">
        <w:rPr>
          <w:rFonts w:ascii="Arial" w:hAnsi="Arial" w:cs="Arial"/>
          <w:sz w:val="22"/>
          <w:szCs w:val="22"/>
        </w:rPr>
        <w:t>the gene closest to each DMR in our BED file.</w:t>
      </w:r>
      <w:r w:rsidR="00E346C4" w:rsidRPr="003801F0">
        <w:rPr>
          <w:rFonts w:ascii="Arial" w:hAnsi="Arial" w:cs="Arial"/>
          <w:sz w:val="22"/>
          <w:szCs w:val="22"/>
        </w:rPr>
        <w:t xml:space="preserve"> The file containing the position and annotation of genes is a GFF (General Feature Format) file. The </w:t>
      </w:r>
      <w:r w:rsidR="00E346C4" w:rsidRPr="003801F0">
        <w:rPr>
          <w:rFonts w:ascii="Arial" w:hAnsi="Arial" w:cs="Arial"/>
          <w:i/>
          <w:sz w:val="22"/>
          <w:szCs w:val="22"/>
        </w:rPr>
        <w:t>-D</w:t>
      </w:r>
      <w:r w:rsidR="00E346C4" w:rsidRPr="003801F0">
        <w:rPr>
          <w:rFonts w:ascii="Arial" w:hAnsi="Arial" w:cs="Arial"/>
          <w:sz w:val="22"/>
          <w:szCs w:val="22"/>
        </w:rPr>
        <w:t xml:space="preserve"> option says we want to report the distance in base pairs relative to the gene file (e.g. a negative distance will indicate the DMR is upstream of the gene).</w:t>
      </w:r>
    </w:p>
    <w:p w14:paraId="5D6F2B30" w14:textId="77777777" w:rsidR="000D5F1A" w:rsidRPr="003801F0" w:rsidRDefault="000D5F1A" w:rsidP="000D5F1A">
      <w:pPr>
        <w:rPr>
          <w:rFonts w:ascii="Arial" w:hAnsi="Arial" w:cs="Arial"/>
          <w:sz w:val="22"/>
          <w:szCs w:val="22"/>
        </w:rPr>
      </w:pPr>
    </w:p>
    <w:p w14:paraId="4B1AF174" w14:textId="0CBAA989" w:rsidR="00AB4046" w:rsidRPr="003801F0" w:rsidRDefault="006C5FFB" w:rsidP="004D2D5F">
      <w:pPr>
        <w:pStyle w:val="ListParagraph"/>
        <w:numPr>
          <w:ilvl w:val="0"/>
          <w:numId w:val="8"/>
        </w:numPr>
        <w:tabs>
          <w:tab w:val="left" w:pos="360"/>
        </w:tabs>
        <w:ind w:hanging="720"/>
        <w:rPr>
          <w:rFonts w:ascii="Arial" w:hAnsi="Arial" w:cs="Arial"/>
          <w:b/>
          <w:sz w:val="22"/>
          <w:szCs w:val="22"/>
        </w:rPr>
      </w:pPr>
      <w:r w:rsidRPr="003801F0">
        <w:rPr>
          <w:rFonts w:ascii="Arial" w:hAnsi="Arial" w:cs="Arial"/>
          <w:b/>
          <w:sz w:val="22"/>
          <w:szCs w:val="22"/>
        </w:rPr>
        <w:t>Joining tables and f</w:t>
      </w:r>
      <w:r w:rsidR="00AB4046" w:rsidRPr="003801F0">
        <w:rPr>
          <w:rFonts w:ascii="Arial" w:hAnsi="Arial" w:cs="Arial"/>
          <w:b/>
          <w:sz w:val="22"/>
          <w:szCs w:val="22"/>
        </w:rPr>
        <w:t>ilter</w:t>
      </w:r>
      <w:r w:rsidRPr="003801F0">
        <w:rPr>
          <w:rFonts w:ascii="Arial" w:hAnsi="Arial" w:cs="Arial"/>
          <w:b/>
          <w:sz w:val="22"/>
          <w:szCs w:val="22"/>
        </w:rPr>
        <w:t>ing</w:t>
      </w:r>
      <w:r w:rsidR="00AB4046" w:rsidRPr="003801F0">
        <w:rPr>
          <w:rFonts w:ascii="Arial" w:hAnsi="Arial" w:cs="Arial"/>
          <w:b/>
          <w:sz w:val="22"/>
          <w:szCs w:val="22"/>
        </w:rPr>
        <w:t xml:space="preserve"> based on distance and quality of annotation</w:t>
      </w:r>
    </w:p>
    <w:p w14:paraId="111CD421" w14:textId="13AAC36A" w:rsidR="00056E57" w:rsidRPr="003801F0" w:rsidRDefault="00AD3613" w:rsidP="000D5F1A">
      <w:pPr>
        <w:rPr>
          <w:rFonts w:ascii="Arial" w:hAnsi="Arial" w:cs="Arial"/>
          <w:sz w:val="22"/>
          <w:szCs w:val="22"/>
        </w:rPr>
      </w:pPr>
      <w:r w:rsidRPr="003801F0">
        <w:rPr>
          <w:rFonts w:ascii="Arial" w:hAnsi="Arial" w:cs="Arial"/>
          <w:sz w:val="22"/>
          <w:szCs w:val="22"/>
        </w:rPr>
        <w:t xml:space="preserve">We will need to filter based on distance </w:t>
      </w:r>
      <w:r w:rsidR="00AB4046" w:rsidRPr="003801F0">
        <w:rPr>
          <w:rFonts w:ascii="Arial" w:hAnsi="Arial" w:cs="Arial"/>
          <w:sz w:val="22"/>
          <w:szCs w:val="22"/>
        </w:rPr>
        <w:t>(+/- 10</w:t>
      </w:r>
      <w:r w:rsidR="00056E57" w:rsidRPr="003801F0">
        <w:rPr>
          <w:rFonts w:ascii="Arial" w:hAnsi="Arial" w:cs="Arial"/>
          <w:sz w:val="22"/>
          <w:szCs w:val="22"/>
        </w:rPr>
        <w:t xml:space="preserve">kb) </w:t>
      </w:r>
      <w:r w:rsidRPr="003801F0">
        <w:rPr>
          <w:rFonts w:ascii="Arial" w:hAnsi="Arial" w:cs="Arial"/>
          <w:sz w:val="22"/>
          <w:szCs w:val="22"/>
        </w:rPr>
        <w:t xml:space="preserve">and </w:t>
      </w:r>
      <w:r w:rsidR="00C5793E" w:rsidRPr="003801F0">
        <w:rPr>
          <w:rFonts w:ascii="Arial" w:hAnsi="Arial" w:cs="Arial"/>
          <w:sz w:val="22"/>
          <w:szCs w:val="22"/>
        </w:rPr>
        <w:t>high-</w:t>
      </w:r>
      <w:r w:rsidR="00AB4046" w:rsidRPr="003801F0">
        <w:rPr>
          <w:rFonts w:ascii="Arial" w:hAnsi="Arial" w:cs="Arial"/>
          <w:sz w:val="22"/>
          <w:szCs w:val="22"/>
        </w:rPr>
        <w:t xml:space="preserve">quality annotations (i.e. e-value).  The quality of the annotation is derived from the BLAST output.  This is a very important aspect of gene annotation that will not </w:t>
      </w:r>
      <w:r w:rsidR="003A2BC6" w:rsidRPr="003801F0">
        <w:rPr>
          <w:rFonts w:ascii="Arial" w:hAnsi="Arial" w:cs="Arial"/>
          <w:sz w:val="22"/>
          <w:szCs w:val="22"/>
        </w:rPr>
        <w:t>be discussed today.  An overview and exercises for using BLAST to</w:t>
      </w:r>
      <w:r w:rsidR="00AB4046" w:rsidRPr="003801F0">
        <w:rPr>
          <w:rFonts w:ascii="Arial" w:hAnsi="Arial" w:cs="Arial"/>
          <w:sz w:val="22"/>
          <w:szCs w:val="22"/>
        </w:rPr>
        <w:t xml:space="preserve"> </w:t>
      </w:r>
      <w:r w:rsidR="003A2BC6" w:rsidRPr="003801F0">
        <w:rPr>
          <w:rFonts w:ascii="Arial" w:hAnsi="Arial" w:cs="Arial"/>
          <w:sz w:val="22"/>
          <w:szCs w:val="22"/>
        </w:rPr>
        <w:t>annotate a</w:t>
      </w:r>
      <w:r w:rsidR="00AB4046" w:rsidRPr="003801F0">
        <w:rPr>
          <w:rFonts w:ascii="Arial" w:hAnsi="Arial" w:cs="Arial"/>
          <w:sz w:val="22"/>
          <w:szCs w:val="22"/>
        </w:rPr>
        <w:t xml:space="preserve"> transcriptome </w:t>
      </w:r>
      <w:r w:rsidR="003A2BC6" w:rsidRPr="003801F0">
        <w:rPr>
          <w:rFonts w:ascii="Arial" w:hAnsi="Arial" w:cs="Arial"/>
          <w:sz w:val="22"/>
          <w:szCs w:val="22"/>
        </w:rPr>
        <w:t xml:space="preserve">can be found </w:t>
      </w:r>
      <w:r w:rsidR="002A7D5C" w:rsidRPr="003801F0">
        <w:rPr>
          <w:rFonts w:ascii="Arial" w:hAnsi="Arial" w:cs="Arial"/>
          <w:sz w:val="22"/>
          <w:szCs w:val="22"/>
        </w:rPr>
        <w:t>here</w:t>
      </w:r>
      <w:r w:rsidR="003A2BC6" w:rsidRPr="003801F0">
        <w:rPr>
          <w:rFonts w:ascii="Arial" w:hAnsi="Arial" w:cs="Arial"/>
          <w:sz w:val="22"/>
          <w:szCs w:val="22"/>
        </w:rPr>
        <w:t xml:space="preserve">: </w:t>
      </w:r>
      <w:hyperlink r:id="rId10" w:history="1">
        <w:r w:rsidR="003A2BC6" w:rsidRPr="003801F0">
          <w:rPr>
            <w:rStyle w:val="Hyperlink"/>
            <w:rFonts w:ascii="Arial" w:hAnsi="Arial" w:cs="Arial"/>
            <w:sz w:val="22"/>
            <w:szCs w:val="22"/>
          </w:rPr>
          <w:t>http://sfg.stanford.edu/BLAST.html</w:t>
        </w:r>
      </w:hyperlink>
    </w:p>
    <w:p w14:paraId="47345DCA" w14:textId="77777777" w:rsidR="00AD3613" w:rsidRPr="003801F0" w:rsidRDefault="00AD3613" w:rsidP="000D5F1A">
      <w:pPr>
        <w:rPr>
          <w:rFonts w:ascii="Arial" w:hAnsi="Arial" w:cs="Arial"/>
          <w:sz w:val="22"/>
          <w:szCs w:val="22"/>
        </w:rPr>
      </w:pPr>
    </w:p>
    <w:p w14:paraId="55A972A9" w14:textId="4EA14627" w:rsidR="00AD3613" w:rsidRPr="003801F0" w:rsidRDefault="00AD3613" w:rsidP="00AD3613">
      <w:pPr>
        <w:outlineLvl w:val="0"/>
        <w:rPr>
          <w:rFonts w:ascii="Arial" w:hAnsi="Arial" w:cs="Arial"/>
          <w:color w:val="2F5496" w:themeColor="accent1" w:themeShade="BF"/>
          <w:sz w:val="22"/>
          <w:szCs w:val="22"/>
        </w:rPr>
      </w:pPr>
      <w:r w:rsidRPr="003801F0">
        <w:rPr>
          <w:rFonts w:ascii="Arial" w:hAnsi="Arial" w:cs="Arial"/>
          <w:b/>
          <w:color w:val="2F5496" w:themeColor="accent1" w:themeShade="BF"/>
          <w:sz w:val="22"/>
          <w:szCs w:val="22"/>
        </w:rPr>
        <w:t>Enrichment analysis</w:t>
      </w:r>
    </w:p>
    <w:p w14:paraId="60A0A1A6" w14:textId="77777777" w:rsidR="00AD3613" w:rsidRPr="003801F0" w:rsidRDefault="00AD3613" w:rsidP="00AD3613">
      <w:pPr>
        <w:rPr>
          <w:rFonts w:ascii="Arial" w:hAnsi="Arial" w:cs="Arial"/>
          <w:sz w:val="22"/>
          <w:szCs w:val="22"/>
        </w:rPr>
      </w:pPr>
    </w:p>
    <w:p w14:paraId="0D66387F" w14:textId="029184B6" w:rsidR="00AD3613" w:rsidRPr="003801F0" w:rsidRDefault="00AD3613" w:rsidP="00AD3613">
      <w:pPr>
        <w:rPr>
          <w:rFonts w:ascii="Arial" w:hAnsi="Arial" w:cs="Arial"/>
          <w:sz w:val="22"/>
          <w:szCs w:val="22"/>
        </w:rPr>
      </w:pPr>
      <w:r w:rsidRPr="003801F0">
        <w:rPr>
          <w:rFonts w:ascii="Arial" w:hAnsi="Arial" w:cs="Arial"/>
          <w:sz w:val="22"/>
          <w:szCs w:val="22"/>
        </w:rPr>
        <w:t>We will use the publicly available</w:t>
      </w:r>
      <w:r w:rsidR="00056E57" w:rsidRPr="003801F0">
        <w:rPr>
          <w:rFonts w:ascii="Arial" w:hAnsi="Arial" w:cs="Arial"/>
          <w:sz w:val="22"/>
          <w:szCs w:val="22"/>
        </w:rPr>
        <w:t>, online</w:t>
      </w:r>
      <w:r w:rsidR="001D2F6A" w:rsidRPr="003801F0">
        <w:rPr>
          <w:rFonts w:ascii="Arial" w:hAnsi="Arial" w:cs="Arial"/>
          <w:sz w:val="22"/>
          <w:szCs w:val="22"/>
        </w:rPr>
        <w:t xml:space="preserve"> tool DAVID for enrichment analysis. </w:t>
      </w:r>
      <w:r w:rsidR="006C5FFB" w:rsidRPr="003801F0">
        <w:rPr>
          <w:rFonts w:ascii="Arial" w:hAnsi="Arial" w:cs="Arial"/>
          <w:sz w:val="22"/>
          <w:szCs w:val="22"/>
        </w:rPr>
        <w:t xml:space="preserve">One of the </w:t>
      </w:r>
      <w:r w:rsidR="002A7D5C" w:rsidRPr="003801F0">
        <w:rPr>
          <w:rFonts w:ascii="Arial" w:hAnsi="Arial" w:cs="Arial"/>
          <w:sz w:val="22"/>
          <w:szCs w:val="22"/>
        </w:rPr>
        <w:t xml:space="preserve">benefits of </w:t>
      </w:r>
      <w:r w:rsidR="006C5FFB" w:rsidRPr="003801F0">
        <w:rPr>
          <w:rFonts w:ascii="Arial" w:hAnsi="Arial" w:cs="Arial"/>
          <w:sz w:val="22"/>
          <w:szCs w:val="22"/>
        </w:rPr>
        <w:t xml:space="preserve">DAVID is that </w:t>
      </w:r>
      <w:r w:rsidR="0064091E" w:rsidRPr="003801F0">
        <w:rPr>
          <w:rFonts w:ascii="Arial" w:hAnsi="Arial" w:cs="Arial"/>
          <w:sz w:val="22"/>
          <w:szCs w:val="22"/>
        </w:rPr>
        <w:t xml:space="preserve">it can </w:t>
      </w:r>
      <w:r w:rsidR="002A7D5C" w:rsidRPr="003801F0">
        <w:rPr>
          <w:rFonts w:ascii="Arial" w:hAnsi="Arial" w:cs="Arial"/>
          <w:sz w:val="22"/>
          <w:szCs w:val="22"/>
        </w:rPr>
        <w:t>perform</w:t>
      </w:r>
      <w:r w:rsidR="006C5FFB" w:rsidRPr="003801F0">
        <w:rPr>
          <w:rFonts w:ascii="Arial" w:hAnsi="Arial" w:cs="Arial"/>
          <w:sz w:val="22"/>
          <w:szCs w:val="22"/>
        </w:rPr>
        <w:t xml:space="preserve"> GO annotation </w:t>
      </w:r>
      <w:r w:rsidR="002A7D5C" w:rsidRPr="003801F0">
        <w:rPr>
          <w:rFonts w:ascii="Arial" w:hAnsi="Arial" w:cs="Arial"/>
          <w:sz w:val="22"/>
          <w:szCs w:val="22"/>
        </w:rPr>
        <w:t>based on the gene ID.  Annotating to the GO database</w:t>
      </w:r>
      <w:r w:rsidR="0064091E" w:rsidRPr="003801F0">
        <w:rPr>
          <w:rFonts w:ascii="Arial" w:hAnsi="Arial" w:cs="Arial"/>
          <w:sz w:val="22"/>
          <w:szCs w:val="22"/>
        </w:rPr>
        <w:t xml:space="preserve"> yourself</w:t>
      </w:r>
      <w:r w:rsidR="002A7D5C" w:rsidRPr="003801F0">
        <w:rPr>
          <w:rFonts w:ascii="Arial" w:hAnsi="Arial" w:cs="Arial"/>
          <w:sz w:val="22"/>
          <w:szCs w:val="22"/>
        </w:rPr>
        <w:t xml:space="preserve"> takes up a lot of space and time, so this is great.  The other benefit of DAVID </w:t>
      </w:r>
      <w:r w:rsidR="0064091E" w:rsidRPr="003801F0">
        <w:rPr>
          <w:rFonts w:ascii="Arial" w:hAnsi="Arial" w:cs="Arial"/>
          <w:sz w:val="22"/>
          <w:szCs w:val="22"/>
        </w:rPr>
        <w:t xml:space="preserve">that is so useful for non-model species </w:t>
      </w:r>
      <w:r w:rsidR="002A7D5C" w:rsidRPr="003801F0">
        <w:rPr>
          <w:rFonts w:ascii="Arial" w:hAnsi="Arial" w:cs="Arial"/>
          <w:sz w:val="22"/>
          <w:szCs w:val="22"/>
        </w:rPr>
        <w:t xml:space="preserve">is that it will accept a mixed-species gene list. </w:t>
      </w:r>
    </w:p>
    <w:p w14:paraId="259215CA" w14:textId="77777777" w:rsidR="00AD3613" w:rsidRPr="003801F0" w:rsidRDefault="00AD3613" w:rsidP="00AD3613">
      <w:pPr>
        <w:rPr>
          <w:rFonts w:ascii="Arial" w:hAnsi="Arial" w:cs="Arial"/>
          <w:sz w:val="22"/>
          <w:szCs w:val="22"/>
        </w:rPr>
      </w:pPr>
    </w:p>
    <w:p w14:paraId="705A9BF4" w14:textId="220024F5" w:rsidR="00AD3613" w:rsidRPr="003801F0" w:rsidRDefault="001D2F6A" w:rsidP="00C648B2">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Browser to DAVID</w:t>
      </w:r>
      <w:r w:rsidR="0079347F" w:rsidRPr="003801F0">
        <w:rPr>
          <w:rFonts w:ascii="Arial" w:hAnsi="Arial" w:cs="Arial"/>
          <w:sz w:val="22"/>
          <w:szCs w:val="22"/>
        </w:rPr>
        <w:t xml:space="preserve">: </w:t>
      </w:r>
      <w:hyperlink r:id="rId11" w:history="1">
        <w:r w:rsidR="0079347F" w:rsidRPr="003801F0">
          <w:rPr>
            <w:rStyle w:val="Hyperlink"/>
            <w:rFonts w:ascii="Arial" w:hAnsi="Arial" w:cs="Arial"/>
            <w:sz w:val="22"/>
            <w:szCs w:val="22"/>
          </w:rPr>
          <w:t>https://david.ncifcrf.gov/</w:t>
        </w:r>
      </w:hyperlink>
    </w:p>
    <w:p w14:paraId="7A968BBD" w14:textId="3C366B36" w:rsidR="0079347F" w:rsidRPr="003801F0" w:rsidRDefault="0079347F" w:rsidP="00C648B2">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Select ‘Start Analysis’ from Toolbar</w:t>
      </w:r>
    </w:p>
    <w:p w14:paraId="16DC4FAE" w14:textId="1BA50DC5" w:rsidR="00C15D8F"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lastRenderedPageBreak/>
        <w:t>Step 1: ‘Enter Gene List: Paste your gene list (DMR_UNIPROT_ID) into the space provided</w:t>
      </w:r>
    </w:p>
    <w:p w14:paraId="35AF0EAA" w14:textId="2CE7DEF0" w:rsidR="0079347F" w:rsidRPr="003801F0" w:rsidRDefault="00BE7261"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Step2: </w:t>
      </w:r>
      <w:r w:rsidR="00C15D8F" w:rsidRPr="003801F0">
        <w:rPr>
          <w:rFonts w:ascii="Arial" w:hAnsi="Arial" w:cs="Arial"/>
          <w:sz w:val="22"/>
          <w:szCs w:val="22"/>
        </w:rPr>
        <w:t>‘</w:t>
      </w:r>
      <w:r w:rsidRPr="003801F0">
        <w:rPr>
          <w:rFonts w:ascii="Arial" w:hAnsi="Arial" w:cs="Arial"/>
          <w:sz w:val="22"/>
          <w:szCs w:val="22"/>
        </w:rPr>
        <w:t>Select Identifier</w:t>
      </w:r>
      <w:r w:rsidR="00C15D8F" w:rsidRPr="003801F0">
        <w:rPr>
          <w:rFonts w:ascii="Arial" w:hAnsi="Arial" w:cs="Arial"/>
          <w:sz w:val="22"/>
          <w:szCs w:val="22"/>
        </w:rPr>
        <w:t>’: Select ‘UNIPROT_ID’</w:t>
      </w:r>
      <w:r w:rsidR="0064091E" w:rsidRPr="003801F0">
        <w:rPr>
          <w:rFonts w:ascii="Arial" w:hAnsi="Arial" w:cs="Arial"/>
          <w:sz w:val="22"/>
          <w:szCs w:val="22"/>
        </w:rPr>
        <w:t xml:space="preserve"> from the pull-</w:t>
      </w:r>
      <w:r w:rsidRPr="003801F0">
        <w:rPr>
          <w:rFonts w:ascii="Arial" w:hAnsi="Arial" w:cs="Arial"/>
          <w:sz w:val="22"/>
          <w:szCs w:val="22"/>
        </w:rPr>
        <w:t>down</w:t>
      </w:r>
    </w:p>
    <w:p w14:paraId="1682879E" w14:textId="2295BC72"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Step 3</w:t>
      </w:r>
      <w:r w:rsidR="00BE7261" w:rsidRPr="003801F0">
        <w:rPr>
          <w:rFonts w:ascii="Arial" w:hAnsi="Arial" w:cs="Arial"/>
          <w:sz w:val="22"/>
          <w:szCs w:val="22"/>
        </w:rPr>
        <w:t xml:space="preserve">: </w:t>
      </w:r>
      <w:r w:rsidRPr="003801F0">
        <w:rPr>
          <w:rFonts w:ascii="Arial" w:hAnsi="Arial" w:cs="Arial"/>
          <w:sz w:val="22"/>
          <w:szCs w:val="22"/>
        </w:rPr>
        <w:t>‘</w:t>
      </w:r>
      <w:r w:rsidR="00BE7261" w:rsidRPr="003801F0">
        <w:rPr>
          <w:rFonts w:ascii="Arial" w:hAnsi="Arial" w:cs="Arial"/>
          <w:sz w:val="22"/>
          <w:szCs w:val="22"/>
        </w:rPr>
        <w:t>List Type</w:t>
      </w:r>
      <w:r w:rsidRPr="003801F0">
        <w:rPr>
          <w:rFonts w:ascii="Arial" w:hAnsi="Arial" w:cs="Arial"/>
          <w:sz w:val="22"/>
          <w:szCs w:val="22"/>
        </w:rPr>
        <w:t xml:space="preserve">’: </w:t>
      </w:r>
      <w:r w:rsidR="00BE7261" w:rsidRPr="003801F0">
        <w:rPr>
          <w:rFonts w:ascii="Arial" w:hAnsi="Arial" w:cs="Arial"/>
          <w:sz w:val="22"/>
          <w:szCs w:val="22"/>
        </w:rPr>
        <w:t>Select ‘Gene List’</w:t>
      </w:r>
    </w:p>
    <w:p w14:paraId="1472193F" w14:textId="3F4D95BF"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Click</w:t>
      </w:r>
      <w:r w:rsidR="00BE7261" w:rsidRPr="003801F0">
        <w:rPr>
          <w:rFonts w:ascii="Arial" w:hAnsi="Arial" w:cs="Arial"/>
          <w:sz w:val="22"/>
          <w:szCs w:val="22"/>
        </w:rPr>
        <w:t xml:space="preserve"> </w:t>
      </w:r>
      <w:r w:rsidRPr="003801F0">
        <w:rPr>
          <w:rFonts w:ascii="Arial" w:hAnsi="Arial" w:cs="Arial"/>
          <w:sz w:val="22"/>
          <w:szCs w:val="22"/>
        </w:rPr>
        <w:t>‘</w:t>
      </w:r>
      <w:r w:rsidR="00BE7261" w:rsidRPr="003801F0">
        <w:rPr>
          <w:rFonts w:ascii="Arial" w:hAnsi="Arial" w:cs="Arial"/>
          <w:sz w:val="22"/>
          <w:szCs w:val="22"/>
        </w:rPr>
        <w:t>Submit List</w:t>
      </w:r>
      <w:r w:rsidRPr="003801F0">
        <w:rPr>
          <w:rFonts w:ascii="Arial" w:hAnsi="Arial" w:cs="Arial"/>
          <w:sz w:val="22"/>
          <w:szCs w:val="22"/>
        </w:rPr>
        <w:t>’</w:t>
      </w:r>
    </w:p>
    <w:p w14:paraId="5D4CD637" w14:textId="23136B6C" w:rsidR="00BE7261" w:rsidRPr="003801F0" w:rsidRDefault="00C15D8F"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Select ‘OK’ after reading the note: </w:t>
      </w:r>
      <w:r w:rsidR="00BE7261" w:rsidRPr="003801F0">
        <w:rPr>
          <w:rFonts w:ascii="Arial" w:hAnsi="Arial" w:cs="Arial"/>
          <w:i/>
          <w:sz w:val="22"/>
          <w:szCs w:val="22"/>
        </w:rPr>
        <w:t>“Please note that multiple species have been detected in your gene list</w:t>
      </w:r>
      <w:r w:rsidRPr="003801F0">
        <w:rPr>
          <w:rFonts w:ascii="Arial" w:hAnsi="Arial" w:cs="Arial"/>
          <w:i/>
          <w:sz w:val="22"/>
          <w:szCs w:val="22"/>
        </w:rPr>
        <w:t xml:space="preserve"> […] </w:t>
      </w:r>
      <w:r w:rsidR="00BE7261" w:rsidRPr="003801F0">
        <w:rPr>
          <w:rFonts w:ascii="Arial" w:hAnsi="Arial" w:cs="Arial"/>
          <w:i/>
          <w:sz w:val="22"/>
          <w:szCs w:val="22"/>
        </w:rPr>
        <w:t>As a default, all species in your list will be used for analysis.  Also note that you may need to select an appropriate background under the "BACKGROUNDS" tab in the manager to the left.  By default, the background corresponding to the first species in the list will be selected</w:t>
      </w:r>
      <w:r w:rsidR="00A56108" w:rsidRPr="003801F0">
        <w:rPr>
          <w:rFonts w:ascii="Arial" w:hAnsi="Arial" w:cs="Arial"/>
          <w:i/>
          <w:sz w:val="22"/>
          <w:szCs w:val="22"/>
        </w:rPr>
        <w:t>..</w:t>
      </w:r>
      <w:r w:rsidR="00BE7261" w:rsidRPr="003801F0">
        <w:rPr>
          <w:rFonts w:ascii="Arial" w:hAnsi="Arial" w:cs="Arial"/>
          <w:i/>
          <w:sz w:val="22"/>
          <w:szCs w:val="22"/>
        </w:rPr>
        <w:t>.”</w:t>
      </w:r>
      <w:r w:rsidRPr="003801F0">
        <w:rPr>
          <w:rFonts w:ascii="Arial" w:hAnsi="Arial" w:cs="Arial"/>
          <w:sz w:val="22"/>
          <w:szCs w:val="22"/>
        </w:rPr>
        <w:t xml:space="preserve"> </w:t>
      </w:r>
    </w:p>
    <w:p w14:paraId="3B24C9B1" w14:textId="50197F65" w:rsidR="00DF6F3D" w:rsidRPr="004D2D5F" w:rsidRDefault="001D2F6A" w:rsidP="004D2D5F">
      <w:pPr>
        <w:pStyle w:val="ListParagraph"/>
        <w:numPr>
          <w:ilvl w:val="0"/>
          <w:numId w:val="2"/>
        </w:numPr>
        <w:spacing w:after="120"/>
        <w:contextualSpacing w:val="0"/>
        <w:rPr>
          <w:rFonts w:ascii="Arial" w:hAnsi="Arial" w:cs="Arial"/>
          <w:sz w:val="22"/>
          <w:szCs w:val="22"/>
        </w:rPr>
      </w:pPr>
      <w:r w:rsidRPr="003801F0">
        <w:rPr>
          <w:rFonts w:ascii="Arial" w:hAnsi="Arial" w:cs="Arial"/>
          <w:sz w:val="22"/>
          <w:szCs w:val="22"/>
        </w:rPr>
        <w:t>Explore the output</w:t>
      </w:r>
      <w:r w:rsidR="00DF6F3D" w:rsidRPr="003801F0">
        <w:rPr>
          <w:rFonts w:ascii="Arial" w:hAnsi="Arial" w:cs="Arial"/>
          <w:sz w:val="22"/>
          <w:szCs w:val="22"/>
        </w:rPr>
        <w:t>:</w:t>
      </w:r>
    </w:p>
    <w:p w14:paraId="305C9A57" w14:textId="6AA719F8" w:rsidR="001D2F6A" w:rsidRPr="003801F0" w:rsidRDefault="00DF6F3D" w:rsidP="00C648B2">
      <w:pPr>
        <w:spacing w:after="120"/>
        <w:ind w:left="1080"/>
        <w:rPr>
          <w:rFonts w:ascii="Arial" w:hAnsi="Arial" w:cs="Arial"/>
          <w:sz w:val="22"/>
          <w:szCs w:val="22"/>
        </w:rPr>
      </w:pPr>
      <w:r w:rsidRPr="003801F0">
        <w:rPr>
          <w:rFonts w:ascii="Arial" w:hAnsi="Arial" w:cs="Arial"/>
          <w:noProof/>
          <w:sz w:val="22"/>
          <w:szCs w:val="22"/>
        </w:rPr>
        <w:drawing>
          <wp:inline distT="0" distB="0" distL="0" distR="0" wp14:anchorId="16AF1CA2" wp14:editId="7FD94695">
            <wp:extent cx="2346036" cy="448900"/>
            <wp:effectExtent l="12700" t="1270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0806" cy="465120"/>
                    </a:xfrm>
                    <a:prstGeom prst="rect">
                      <a:avLst/>
                    </a:prstGeom>
                    <a:ln>
                      <a:solidFill>
                        <a:srgbClr val="002060"/>
                      </a:solidFill>
                    </a:ln>
                  </pic:spPr>
                </pic:pic>
              </a:graphicData>
            </a:graphic>
          </wp:inline>
        </w:drawing>
      </w:r>
    </w:p>
    <w:p w14:paraId="3354D01D" w14:textId="4011415C" w:rsidR="001D2F6A" w:rsidRPr="003801F0" w:rsidRDefault="00DF6F3D"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 xml:space="preserve">With ‘Check Defaults’ selected, </w:t>
      </w:r>
      <w:r w:rsidR="00C648B2" w:rsidRPr="003801F0">
        <w:rPr>
          <w:rFonts w:ascii="Arial" w:hAnsi="Arial" w:cs="Arial"/>
          <w:sz w:val="22"/>
          <w:szCs w:val="22"/>
        </w:rPr>
        <w:t>explore</w:t>
      </w:r>
      <w:r w:rsidRPr="003801F0">
        <w:rPr>
          <w:rFonts w:ascii="Arial" w:hAnsi="Arial" w:cs="Arial"/>
          <w:sz w:val="22"/>
          <w:szCs w:val="22"/>
        </w:rPr>
        <w:t xml:space="preserve"> the ‘Combined View’ charts and tables</w:t>
      </w:r>
    </w:p>
    <w:p w14:paraId="3FC297BC" w14:textId="228AF8BB" w:rsidR="00DF6F3D" w:rsidRPr="003801F0" w:rsidRDefault="00DF6F3D" w:rsidP="005A1BC5">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Clustering: </w:t>
      </w:r>
      <w:hyperlink r:id="rId13" w:anchor="E4" w:history="1">
        <w:r w:rsidR="005A1BC5" w:rsidRPr="005A1BC5">
          <w:rPr>
            <w:rStyle w:val="Hyperlink"/>
            <w:rFonts w:ascii="Arial" w:hAnsi="Arial" w:cs="Arial"/>
            <w:sz w:val="22"/>
            <w:szCs w:val="22"/>
          </w:rPr>
          <w:t>https://david.ncifcrf.gov/helps/functional_annotation.html#E4</w:t>
        </w:r>
      </w:hyperlink>
    </w:p>
    <w:p w14:paraId="71437758" w14:textId="4F0909BC" w:rsidR="00DF6F3D" w:rsidRPr="003801F0" w:rsidRDefault="00DF6F3D" w:rsidP="005A1BC5">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Chart: </w:t>
      </w:r>
      <w:hyperlink r:id="rId14" w:anchor="E3" w:history="1">
        <w:r w:rsidR="005A1BC5" w:rsidRPr="005A1BC5">
          <w:rPr>
            <w:rStyle w:val="Hyperlink"/>
            <w:rFonts w:ascii="Arial" w:hAnsi="Arial" w:cs="Arial"/>
            <w:sz w:val="22"/>
            <w:szCs w:val="22"/>
          </w:rPr>
          <w:t>https://david.ncifcrf.gov/helps/functional_annotation.html#E3</w:t>
        </w:r>
      </w:hyperlink>
    </w:p>
    <w:p w14:paraId="7DD369DB" w14:textId="2F9E2225"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 xml:space="preserve">Functional Annotation Table: </w:t>
      </w:r>
      <w:r w:rsidR="00006B39">
        <w:rPr>
          <w:rFonts w:ascii="Arial" w:hAnsi="Arial" w:cs="Arial"/>
          <w:sz w:val="22"/>
          <w:szCs w:val="22"/>
        </w:rPr>
        <w:t>gene-centric view (no stats)</w:t>
      </w:r>
    </w:p>
    <w:p w14:paraId="6B806417" w14:textId="566063FE" w:rsidR="001D2F6A" w:rsidRPr="003801F0" w:rsidRDefault="00DF6F3D" w:rsidP="00C648B2">
      <w:pPr>
        <w:pStyle w:val="ListParagraph"/>
        <w:numPr>
          <w:ilvl w:val="1"/>
          <w:numId w:val="2"/>
        </w:numPr>
        <w:spacing w:after="120"/>
        <w:contextualSpacing w:val="0"/>
        <w:rPr>
          <w:rFonts w:ascii="Arial" w:hAnsi="Arial" w:cs="Arial"/>
          <w:sz w:val="22"/>
          <w:szCs w:val="22"/>
        </w:rPr>
      </w:pPr>
      <w:r w:rsidRPr="003801F0">
        <w:rPr>
          <w:rFonts w:ascii="Arial" w:hAnsi="Arial" w:cs="Arial"/>
          <w:sz w:val="22"/>
          <w:szCs w:val="22"/>
        </w:rPr>
        <w:t>Alternatively, if you were just interested in</w:t>
      </w:r>
      <w:r w:rsidR="006E780D" w:rsidRPr="003801F0">
        <w:rPr>
          <w:rFonts w:ascii="Arial" w:hAnsi="Arial" w:cs="Arial"/>
          <w:sz w:val="22"/>
          <w:szCs w:val="22"/>
        </w:rPr>
        <w:t xml:space="preserve"> the enriched</w:t>
      </w:r>
      <w:r w:rsidRPr="003801F0">
        <w:rPr>
          <w:rFonts w:ascii="Arial" w:hAnsi="Arial" w:cs="Arial"/>
          <w:sz w:val="22"/>
          <w:szCs w:val="22"/>
        </w:rPr>
        <w:t xml:space="preserve"> GO Biological Processes, click the ‘+’ sign next to </w:t>
      </w:r>
      <w:proofErr w:type="spellStart"/>
      <w:r w:rsidRPr="003801F0">
        <w:rPr>
          <w:rFonts w:ascii="Arial" w:hAnsi="Arial" w:cs="Arial"/>
          <w:sz w:val="22"/>
          <w:szCs w:val="22"/>
        </w:rPr>
        <w:t>Gene_Ontology</w:t>
      </w:r>
      <w:proofErr w:type="spellEnd"/>
      <w:r w:rsidRPr="003801F0">
        <w:rPr>
          <w:rFonts w:ascii="Arial" w:hAnsi="Arial" w:cs="Arial"/>
          <w:sz w:val="22"/>
          <w:szCs w:val="22"/>
        </w:rPr>
        <w:t xml:space="preserve"> and click on the Chart for GOTERM_BP_DIRECT</w:t>
      </w:r>
    </w:p>
    <w:p w14:paraId="43C135D6" w14:textId="11F06D68"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Explore this output by clicking the ‘+’ sign and changing some of the options</w:t>
      </w:r>
    </w:p>
    <w:p w14:paraId="36F26846" w14:textId="763A4123" w:rsidR="00DF6F3D" w:rsidRPr="003801F0" w:rsidRDefault="00DF6F3D" w:rsidP="00C648B2">
      <w:pPr>
        <w:pStyle w:val="ListParagraph"/>
        <w:numPr>
          <w:ilvl w:val="2"/>
          <w:numId w:val="2"/>
        </w:numPr>
        <w:spacing w:after="120"/>
        <w:contextualSpacing w:val="0"/>
        <w:rPr>
          <w:rFonts w:ascii="Arial" w:hAnsi="Arial" w:cs="Arial"/>
          <w:sz w:val="22"/>
          <w:szCs w:val="22"/>
        </w:rPr>
      </w:pPr>
      <w:r w:rsidRPr="003801F0">
        <w:rPr>
          <w:rFonts w:ascii="Arial" w:hAnsi="Arial" w:cs="Arial"/>
          <w:sz w:val="22"/>
          <w:szCs w:val="22"/>
        </w:rPr>
        <w:t>Click on the list of genes that are ‘not in the output’ to see which genes are not included in the enriched processes</w:t>
      </w:r>
    </w:p>
    <w:p w14:paraId="2CF54F87" w14:textId="77777777" w:rsidR="002C6D61" w:rsidRPr="003801F0" w:rsidRDefault="002C6D61" w:rsidP="002C6D61">
      <w:pPr>
        <w:pStyle w:val="ListParagraph"/>
        <w:ind w:left="1440"/>
        <w:rPr>
          <w:rFonts w:ascii="Arial" w:hAnsi="Arial" w:cs="Arial"/>
          <w:sz w:val="22"/>
          <w:szCs w:val="22"/>
        </w:rPr>
      </w:pPr>
    </w:p>
    <w:p w14:paraId="426893CD" w14:textId="49EAFF0F" w:rsidR="002C6D61" w:rsidRPr="003801F0" w:rsidRDefault="002C6D61" w:rsidP="002C6D61">
      <w:pPr>
        <w:outlineLvl w:val="0"/>
        <w:rPr>
          <w:rFonts w:ascii="Arial" w:hAnsi="Arial" w:cs="Arial"/>
          <w:b/>
          <w:color w:val="2F5496" w:themeColor="accent1" w:themeShade="BF"/>
          <w:sz w:val="22"/>
          <w:szCs w:val="22"/>
        </w:rPr>
      </w:pPr>
      <w:r w:rsidRPr="003801F0">
        <w:rPr>
          <w:rFonts w:ascii="Arial" w:hAnsi="Arial" w:cs="Arial"/>
          <w:b/>
          <w:color w:val="2F5496" w:themeColor="accent1" w:themeShade="BF"/>
          <w:sz w:val="22"/>
          <w:szCs w:val="22"/>
        </w:rPr>
        <w:t xml:space="preserve">Visualizing </w:t>
      </w:r>
      <w:r w:rsidR="00AB4046" w:rsidRPr="003801F0">
        <w:rPr>
          <w:rFonts w:ascii="Arial" w:hAnsi="Arial" w:cs="Arial"/>
          <w:b/>
          <w:color w:val="2F5496" w:themeColor="accent1" w:themeShade="BF"/>
          <w:sz w:val="22"/>
          <w:szCs w:val="22"/>
        </w:rPr>
        <w:t>data</w:t>
      </w:r>
      <w:r w:rsidR="003206AF" w:rsidRPr="003801F0">
        <w:rPr>
          <w:rFonts w:ascii="Arial" w:hAnsi="Arial" w:cs="Arial"/>
          <w:b/>
          <w:color w:val="2F5496" w:themeColor="accent1" w:themeShade="BF"/>
          <w:sz w:val="22"/>
          <w:szCs w:val="22"/>
        </w:rPr>
        <w:t xml:space="preserve"> </w:t>
      </w:r>
      <w:r w:rsidRPr="003801F0">
        <w:rPr>
          <w:rFonts w:ascii="Arial" w:hAnsi="Arial" w:cs="Arial"/>
          <w:b/>
          <w:color w:val="2F5496" w:themeColor="accent1" w:themeShade="BF"/>
          <w:sz w:val="22"/>
          <w:szCs w:val="22"/>
        </w:rPr>
        <w:t xml:space="preserve">using </w:t>
      </w:r>
      <w:r w:rsidR="003206AF" w:rsidRPr="003801F0">
        <w:rPr>
          <w:rFonts w:ascii="Arial" w:hAnsi="Arial" w:cs="Arial"/>
          <w:b/>
          <w:color w:val="2F5496" w:themeColor="accent1" w:themeShade="BF"/>
          <w:sz w:val="22"/>
          <w:szCs w:val="22"/>
        </w:rPr>
        <w:t xml:space="preserve">a </w:t>
      </w:r>
      <w:r w:rsidRPr="003801F0">
        <w:rPr>
          <w:rFonts w:ascii="Arial" w:hAnsi="Arial" w:cs="Arial"/>
          <w:b/>
          <w:color w:val="2F5496" w:themeColor="accent1" w:themeShade="BF"/>
          <w:sz w:val="22"/>
          <w:szCs w:val="22"/>
        </w:rPr>
        <w:t>genome browser</w:t>
      </w:r>
    </w:p>
    <w:p w14:paraId="40FAFEEE" w14:textId="77777777" w:rsidR="002C6D61" w:rsidRPr="003801F0" w:rsidRDefault="002C6D61" w:rsidP="002C6D61">
      <w:pPr>
        <w:rPr>
          <w:rFonts w:ascii="Arial" w:hAnsi="Arial" w:cs="Arial"/>
          <w:sz w:val="22"/>
          <w:szCs w:val="22"/>
        </w:rPr>
      </w:pPr>
    </w:p>
    <w:p w14:paraId="7812DA08" w14:textId="25C4031E" w:rsidR="002C6D61" w:rsidRPr="003801F0" w:rsidRDefault="003A2BC6" w:rsidP="002C6D61">
      <w:pPr>
        <w:rPr>
          <w:rFonts w:ascii="Arial" w:hAnsi="Arial" w:cs="Arial"/>
          <w:sz w:val="22"/>
          <w:szCs w:val="22"/>
        </w:rPr>
      </w:pPr>
      <w:r w:rsidRPr="003801F0">
        <w:rPr>
          <w:rFonts w:ascii="Arial" w:hAnsi="Arial" w:cs="Arial"/>
          <w:sz w:val="22"/>
          <w:szCs w:val="22"/>
        </w:rPr>
        <w:t xml:space="preserve">In the world of big data, it’s nice to be able </w:t>
      </w:r>
      <w:r w:rsidRPr="003801F0">
        <w:rPr>
          <w:rFonts w:ascii="Arial" w:hAnsi="Arial" w:cs="Arial"/>
          <w:i/>
          <w:sz w:val="22"/>
          <w:szCs w:val="22"/>
        </w:rPr>
        <w:t>look</w:t>
      </w:r>
      <w:r w:rsidR="00563D8B" w:rsidRPr="003801F0">
        <w:rPr>
          <w:rFonts w:ascii="Arial" w:hAnsi="Arial" w:cs="Arial"/>
          <w:sz w:val="22"/>
          <w:szCs w:val="22"/>
        </w:rPr>
        <w:t xml:space="preserve"> at data</w:t>
      </w:r>
      <w:r w:rsidR="002C6D61" w:rsidRPr="003801F0">
        <w:rPr>
          <w:rFonts w:ascii="Arial" w:hAnsi="Arial" w:cs="Arial"/>
          <w:sz w:val="22"/>
          <w:szCs w:val="22"/>
        </w:rPr>
        <w:t xml:space="preserve">. For this exercise, we’ll be using IGV to </w:t>
      </w:r>
      <w:r w:rsidR="00A55262" w:rsidRPr="003801F0">
        <w:rPr>
          <w:rFonts w:ascii="Arial" w:hAnsi="Arial" w:cs="Arial"/>
          <w:sz w:val="22"/>
          <w:szCs w:val="22"/>
        </w:rPr>
        <w:t>visualize</w:t>
      </w:r>
      <w:r w:rsidR="002C6D61" w:rsidRPr="003801F0">
        <w:rPr>
          <w:rFonts w:ascii="Arial" w:hAnsi="Arial" w:cs="Arial"/>
          <w:sz w:val="22"/>
          <w:szCs w:val="22"/>
        </w:rPr>
        <w:t xml:space="preserve"> DMRs relative to genes and CG islands.  We will u</w:t>
      </w:r>
      <w:r w:rsidR="00C5793E" w:rsidRPr="003801F0">
        <w:rPr>
          <w:rFonts w:ascii="Arial" w:hAnsi="Arial" w:cs="Arial"/>
          <w:sz w:val="22"/>
          <w:szCs w:val="22"/>
        </w:rPr>
        <w:t xml:space="preserve">se the command line to open IGV </w:t>
      </w:r>
      <w:r w:rsidR="002C6D61" w:rsidRPr="003801F0">
        <w:rPr>
          <w:rFonts w:ascii="Arial" w:hAnsi="Arial" w:cs="Arial"/>
          <w:sz w:val="22"/>
          <w:szCs w:val="22"/>
        </w:rPr>
        <w:t>then use the java</w:t>
      </w:r>
      <w:r w:rsidR="00A55262" w:rsidRPr="003801F0">
        <w:rPr>
          <w:rFonts w:ascii="Arial" w:hAnsi="Arial" w:cs="Arial"/>
          <w:sz w:val="22"/>
          <w:szCs w:val="22"/>
        </w:rPr>
        <w:t>-</w:t>
      </w:r>
      <w:r w:rsidR="00C5793E" w:rsidRPr="003801F0">
        <w:rPr>
          <w:rFonts w:ascii="Arial" w:hAnsi="Arial" w:cs="Arial"/>
          <w:sz w:val="22"/>
          <w:szCs w:val="22"/>
        </w:rPr>
        <w:t>based</w:t>
      </w:r>
      <w:r w:rsidR="002C6D61" w:rsidRPr="003801F0">
        <w:rPr>
          <w:rFonts w:ascii="Arial" w:hAnsi="Arial" w:cs="Arial"/>
          <w:sz w:val="22"/>
          <w:szCs w:val="22"/>
        </w:rPr>
        <w:t xml:space="preserve"> software to load in the genome, genes, CG islands and </w:t>
      </w:r>
      <w:r w:rsidR="008C2C79" w:rsidRPr="003801F0">
        <w:rPr>
          <w:rFonts w:ascii="Arial" w:hAnsi="Arial" w:cs="Arial"/>
          <w:sz w:val="22"/>
          <w:szCs w:val="22"/>
        </w:rPr>
        <w:t>DMRs</w:t>
      </w:r>
      <w:r w:rsidR="002C6D61" w:rsidRPr="003801F0">
        <w:rPr>
          <w:rFonts w:ascii="Arial" w:hAnsi="Arial" w:cs="Arial"/>
          <w:sz w:val="22"/>
          <w:szCs w:val="22"/>
        </w:rPr>
        <w:t xml:space="preserve">.  Note: I have created subset of the </w:t>
      </w:r>
      <w:r w:rsidR="00C5793E" w:rsidRPr="003801F0">
        <w:rPr>
          <w:rFonts w:ascii="Arial" w:hAnsi="Arial" w:cs="Arial"/>
          <w:i/>
          <w:sz w:val="22"/>
          <w:szCs w:val="22"/>
        </w:rPr>
        <w:t>O. mykiss</w:t>
      </w:r>
      <w:r w:rsidR="00C5793E" w:rsidRPr="003801F0">
        <w:rPr>
          <w:rFonts w:ascii="Arial" w:hAnsi="Arial" w:cs="Arial"/>
          <w:sz w:val="22"/>
          <w:szCs w:val="22"/>
        </w:rPr>
        <w:t xml:space="preserve"> </w:t>
      </w:r>
      <w:r w:rsidR="002C6D61" w:rsidRPr="003801F0">
        <w:rPr>
          <w:rFonts w:ascii="Arial" w:hAnsi="Arial" w:cs="Arial"/>
          <w:sz w:val="22"/>
          <w:szCs w:val="22"/>
        </w:rPr>
        <w:t>genome and annotation files limited to those that are in our DMRs due to size of files, working with whole genomes can take a little longer.</w:t>
      </w:r>
    </w:p>
    <w:p w14:paraId="0643627D" w14:textId="77777777" w:rsidR="002C6D61" w:rsidRPr="003801F0" w:rsidRDefault="002C6D61" w:rsidP="002C6D61">
      <w:pPr>
        <w:rPr>
          <w:rFonts w:ascii="Arial" w:hAnsi="Arial" w:cs="Arial"/>
          <w:sz w:val="22"/>
          <w:szCs w:val="22"/>
        </w:rPr>
      </w:pPr>
    </w:p>
    <w:p w14:paraId="6226195E" w14:textId="6D18AD0B" w:rsidR="002C6D61" w:rsidRPr="003801F0" w:rsidRDefault="008C2C79" w:rsidP="002C6D61">
      <w:pPr>
        <w:rPr>
          <w:rFonts w:ascii="Arial" w:hAnsi="Arial" w:cs="Arial"/>
          <w:sz w:val="22"/>
          <w:szCs w:val="22"/>
        </w:rPr>
      </w:pPr>
      <w:r w:rsidRPr="003801F0">
        <w:rPr>
          <w:rFonts w:ascii="Arial" w:hAnsi="Arial" w:cs="Arial"/>
          <w:sz w:val="22"/>
          <w:szCs w:val="22"/>
        </w:rPr>
        <w:t xml:space="preserve">Navigate to the IGV software </w:t>
      </w:r>
      <w:r w:rsidR="000037C2" w:rsidRPr="003801F0">
        <w:rPr>
          <w:rFonts w:ascii="Arial" w:hAnsi="Arial" w:cs="Arial"/>
          <w:sz w:val="22"/>
          <w:szCs w:val="22"/>
        </w:rPr>
        <w:t>folder then</w:t>
      </w:r>
      <w:r w:rsidRPr="003801F0">
        <w:rPr>
          <w:rFonts w:ascii="Arial" w:hAnsi="Arial" w:cs="Arial"/>
          <w:sz w:val="22"/>
          <w:szCs w:val="22"/>
        </w:rPr>
        <w:t xml:space="preserve"> </w:t>
      </w:r>
      <w:r w:rsidR="002C6D61" w:rsidRPr="003801F0">
        <w:rPr>
          <w:rFonts w:ascii="Arial" w:hAnsi="Arial" w:cs="Arial"/>
          <w:sz w:val="22"/>
          <w:szCs w:val="22"/>
        </w:rPr>
        <w:t>Execute:</w:t>
      </w:r>
    </w:p>
    <w:p w14:paraId="6AA821AF" w14:textId="77777777" w:rsidR="002C6D61" w:rsidRPr="003801F0" w:rsidRDefault="002C6D61" w:rsidP="002C6D61">
      <w:pPr>
        <w:rPr>
          <w:rFonts w:ascii="Arial" w:hAnsi="Arial" w:cs="Arial"/>
          <w:sz w:val="22"/>
          <w:szCs w:val="22"/>
        </w:rPr>
      </w:pPr>
    </w:p>
    <w:p w14:paraId="4F211E0D" w14:textId="450A5BB4" w:rsidR="002C6D61" w:rsidRPr="003801F0" w:rsidRDefault="002C6D61" w:rsidP="002C6D61">
      <w:pPr>
        <w:rPr>
          <w:rFonts w:ascii="Arial" w:hAnsi="Arial" w:cs="Arial"/>
          <w:sz w:val="22"/>
          <w:szCs w:val="22"/>
        </w:rPr>
      </w:pPr>
      <w:r w:rsidRPr="003801F0">
        <w:rPr>
          <w:rFonts w:ascii="Arial" w:hAnsi="Arial" w:cs="Arial"/>
          <w:sz w:val="22"/>
          <w:szCs w:val="22"/>
        </w:rPr>
        <w:t>java -Xmx750m -jar igv.jar</w:t>
      </w:r>
    </w:p>
    <w:p w14:paraId="0E446294" w14:textId="77777777" w:rsidR="002C6D61" w:rsidRPr="003801F0" w:rsidRDefault="002C6D61" w:rsidP="002C6D61">
      <w:pPr>
        <w:rPr>
          <w:rFonts w:ascii="Arial" w:hAnsi="Arial" w:cs="Arial"/>
          <w:sz w:val="22"/>
          <w:szCs w:val="22"/>
        </w:rPr>
      </w:pPr>
    </w:p>
    <w:p w14:paraId="70867864" w14:textId="77777777" w:rsidR="002C6D61" w:rsidRPr="003801F0" w:rsidRDefault="002C6D61" w:rsidP="002C6D61">
      <w:pPr>
        <w:rPr>
          <w:rFonts w:ascii="Arial" w:hAnsi="Arial" w:cs="Arial"/>
          <w:sz w:val="22"/>
          <w:szCs w:val="22"/>
        </w:rPr>
      </w:pPr>
      <w:r w:rsidRPr="003801F0">
        <w:rPr>
          <w:rFonts w:ascii="Arial" w:hAnsi="Arial" w:cs="Arial"/>
          <w:sz w:val="22"/>
          <w:szCs w:val="22"/>
        </w:rPr>
        <w:t>Now we can load in our files.</w:t>
      </w:r>
    </w:p>
    <w:p w14:paraId="71C5901B" w14:textId="77777777" w:rsidR="002C6D61" w:rsidRPr="003801F0" w:rsidRDefault="002C6D61" w:rsidP="002C6D61">
      <w:pPr>
        <w:rPr>
          <w:rFonts w:ascii="Arial" w:hAnsi="Arial" w:cs="Arial"/>
          <w:sz w:val="22"/>
          <w:szCs w:val="22"/>
        </w:rPr>
      </w:pPr>
    </w:p>
    <w:p w14:paraId="7B94A811" w14:textId="77777777" w:rsidR="008C2C79" w:rsidRPr="003801F0" w:rsidRDefault="008C2C79"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Load the genome</w:t>
      </w:r>
    </w:p>
    <w:p w14:paraId="43365EB5" w14:textId="7E74B6E9" w:rsidR="002C6D61" w:rsidRPr="003801F0" w:rsidRDefault="002C6D61"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lastRenderedPageBreak/>
        <w:t xml:space="preserve">click, on ‘Genomes’ from tool bar then select ‘Load Genome From File’ and select the genome file </w:t>
      </w:r>
      <w:r w:rsidR="006621C0">
        <w:t>(“</w:t>
      </w:r>
      <w:proofErr w:type="spellStart"/>
      <w:r w:rsidR="006621C0" w:rsidRPr="006621C0">
        <w:rPr>
          <w:rFonts w:ascii="Arial" w:hAnsi="Arial" w:cs="Arial"/>
          <w:sz w:val="22"/>
          <w:szCs w:val="22"/>
        </w:rPr>
        <w:t>Omy_scaffolds_</w:t>
      </w:r>
      <w:proofErr w:type="gramStart"/>
      <w:r w:rsidR="006621C0" w:rsidRPr="006621C0">
        <w:rPr>
          <w:rFonts w:ascii="Arial" w:hAnsi="Arial" w:cs="Arial"/>
          <w:sz w:val="22"/>
          <w:szCs w:val="22"/>
        </w:rPr>
        <w:t>subset.fa</w:t>
      </w:r>
      <w:proofErr w:type="spellEnd"/>
      <w:proofErr w:type="gramEnd"/>
      <w:r w:rsidR="006621C0">
        <w:rPr>
          <w:rFonts w:ascii="Arial" w:hAnsi="Arial" w:cs="Arial"/>
          <w:sz w:val="22"/>
          <w:szCs w:val="22"/>
        </w:rPr>
        <w:t>)</w:t>
      </w:r>
    </w:p>
    <w:p w14:paraId="44F0A283" w14:textId="2948B5BB" w:rsidR="004B19FD" w:rsidRPr="003801F0" w:rsidRDefault="003046B6" w:rsidP="00C648B2">
      <w:pPr>
        <w:pStyle w:val="ListParagraph"/>
        <w:spacing w:after="120"/>
        <w:ind w:left="1440"/>
        <w:contextualSpacing w:val="0"/>
        <w:rPr>
          <w:rFonts w:ascii="Arial" w:hAnsi="Arial" w:cs="Arial"/>
          <w:sz w:val="22"/>
          <w:szCs w:val="22"/>
        </w:rPr>
      </w:pPr>
      <w:r w:rsidRPr="003801F0">
        <w:rPr>
          <w:rFonts w:ascii="Arial" w:hAnsi="Arial" w:cs="Arial"/>
          <w:sz w:val="22"/>
          <w:szCs w:val="22"/>
        </w:rPr>
        <w:t>(</w:t>
      </w:r>
      <w:r w:rsidR="004B19FD" w:rsidRPr="003801F0">
        <w:rPr>
          <w:rFonts w:ascii="Arial" w:hAnsi="Arial" w:cs="Arial"/>
          <w:sz w:val="22"/>
          <w:szCs w:val="22"/>
        </w:rPr>
        <w:t>NOTE: IGV will automatically create an index</w:t>
      </w:r>
      <w:r w:rsidRPr="003801F0">
        <w:rPr>
          <w:rFonts w:ascii="Arial" w:hAnsi="Arial" w:cs="Arial"/>
          <w:sz w:val="22"/>
          <w:szCs w:val="22"/>
        </w:rPr>
        <w:t xml:space="preserve"> file</w:t>
      </w:r>
      <w:r w:rsidR="004B19FD" w:rsidRPr="003801F0">
        <w:rPr>
          <w:rFonts w:ascii="Arial" w:hAnsi="Arial" w:cs="Arial"/>
          <w:sz w:val="22"/>
          <w:szCs w:val="22"/>
        </w:rPr>
        <w:t xml:space="preserve"> for the genome (.</w:t>
      </w:r>
      <w:proofErr w:type="spellStart"/>
      <w:r w:rsidR="004B19FD" w:rsidRPr="003801F0">
        <w:rPr>
          <w:rFonts w:ascii="Arial" w:hAnsi="Arial" w:cs="Arial"/>
          <w:sz w:val="22"/>
          <w:szCs w:val="22"/>
        </w:rPr>
        <w:t>fai</w:t>
      </w:r>
      <w:proofErr w:type="spellEnd"/>
      <w:r w:rsidR="004B19FD" w:rsidRPr="003801F0">
        <w:rPr>
          <w:rFonts w:ascii="Arial" w:hAnsi="Arial" w:cs="Arial"/>
          <w:sz w:val="22"/>
          <w:szCs w:val="22"/>
        </w:rPr>
        <w:t>) in the same folder</w:t>
      </w:r>
      <w:r w:rsidRPr="003801F0">
        <w:rPr>
          <w:rFonts w:ascii="Arial" w:hAnsi="Arial" w:cs="Arial"/>
          <w:sz w:val="22"/>
          <w:szCs w:val="22"/>
        </w:rPr>
        <w:t>)</w:t>
      </w:r>
    </w:p>
    <w:p w14:paraId="150839A3" w14:textId="247A4C66" w:rsidR="004B19FD" w:rsidRPr="003801F0" w:rsidRDefault="00A94C91"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Load the ‘tracks’ of annotations:</w:t>
      </w:r>
      <w:r w:rsidR="002C6D61" w:rsidRPr="003801F0">
        <w:rPr>
          <w:rFonts w:ascii="Arial" w:hAnsi="Arial" w:cs="Arial"/>
          <w:sz w:val="22"/>
          <w:szCs w:val="22"/>
        </w:rPr>
        <w:t xml:space="preserve"> genes</w:t>
      </w:r>
      <w:r w:rsidR="003046B6" w:rsidRPr="003801F0">
        <w:rPr>
          <w:rFonts w:ascii="Arial" w:hAnsi="Arial" w:cs="Arial"/>
          <w:sz w:val="22"/>
          <w:szCs w:val="22"/>
        </w:rPr>
        <w:t>, CG islands and DMRs</w:t>
      </w:r>
    </w:p>
    <w:p w14:paraId="17DC2C2F" w14:textId="314FF424" w:rsidR="002C6D61" w:rsidRPr="003801F0" w:rsidRDefault="002C6D61"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 xml:space="preserve">click on ‘File’ from tool bar </w:t>
      </w:r>
      <w:r w:rsidR="004B19FD" w:rsidRPr="003801F0">
        <w:rPr>
          <w:rFonts w:ascii="Arial" w:hAnsi="Arial" w:cs="Arial"/>
          <w:sz w:val="22"/>
          <w:szCs w:val="22"/>
        </w:rPr>
        <w:t>then select ‘Load from File’</w:t>
      </w:r>
      <w:r w:rsidR="003046B6" w:rsidRPr="003801F0">
        <w:rPr>
          <w:rFonts w:ascii="Arial" w:hAnsi="Arial" w:cs="Arial"/>
          <w:sz w:val="22"/>
          <w:szCs w:val="22"/>
        </w:rPr>
        <w:t xml:space="preserve"> and select the following 3 </w:t>
      </w:r>
      <w:r w:rsidRPr="003801F0">
        <w:rPr>
          <w:rFonts w:ascii="Arial" w:hAnsi="Arial" w:cs="Arial"/>
          <w:sz w:val="22"/>
          <w:szCs w:val="22"/>
        </w:rPr>
        <w:t>files</w:t>
      </w:r>
      <w:r w:rsidR="004B19FD" w:rsidRPr="003801F0">
        <w:rPr>
          <w:rFonts w:ascii="Arial" w:hAnsi="Arial" w:cs="Arial"/>
          <w:sz w:val="22"/>
          <w:szCs w:val="22"/>
        </w:rPr>
        <w:t>:</w:t>
      </w:r>
      <w:r w:rsidR="003046B6" w:rsidRPr="003801F0">
        <w:rPr>
          <w:rFonts w:ascii="Arial" w:hAnsi="Arial" w:cs="Arial"/>
          <w:sz w:val="22"/>
          <w:szCs w:val="22"/>
        </w:rPr>
        <w:t xml:space="preserve"> </w:t>
      </w:r>
      <w:r w:rsidR="006621C0" w:rsidRPr="006621C0">
        <w:rPr>
          <w:rFonts w:ascii="Arial" w:hAnsi="Arial" w:cs="Arial"/>
          <w:sz w:val="22"/>
          <w:szCs w:val="22"/>
        </w:rPr>
        <w:t>Omy_annotations_</w:t>
      </w:r>
      <w:proofErr w:type="gramStart"/>
      <w:r w:rsidR="006621C0" w:rsidRPr="006621C0">
        <w:rPr>
          <w:rFonts w:ascii="Arial" w:hAnsi="Arial" w:cs="Arial"/>
          <w:sz w:val="22"/>
          <w:szCs w:val="22"/>
        </w:rPr>
        <w:t>subset</w:t>
      </w:r>
      <w:r w:rsidR="006621C0">
        <w:rPr>
          <w:rFonts w:ascii="Arial" w:hAnsi="Arial" w:cs="Arial"/>
          <w:sz w:val="22"/>
          <w:szCs w:val="22"/>
        </w:rPr>
        <w:t>.</w:t>
      </w:r>
      <w:r w:rsidR="003046B6" w:rsidRPr="003801F0">
        <w:rPr>
          <w:rFonts w:ascii="Arial" w:hAnsi="Arial" w:cs="Arial"/>
          <w:sz w:val="22"/>
          <w:szCs w:val="22"/>
        </w:rPr>
        <w:t>gff</w:t>
      </w:r>
      <w:proofErr w:type="gramEnd"/>
      <w:r w:rsidR="003046B6" w:rsidRPr="003801F0">
        <w:rPr>
          <w:rFonts w:ascii="Arial" w:hAnsi="Arial" w:cs="Arial"/>
          <w:sz w:val="22"/>
          <w:szCs w:val="22"/>
        </w:rPr>
        <w:t xml:space="preserve">3, </w:t>
      </w:r>
      <w:proofErr w:type="spellStart"/>
      <w:r w:rsidR="006621C0" w:rsidRPr="006621C0">
        <w:rPr>
          <w:rFonts w:ascii="Arial" w:hAnsi="Arial" w:cs="Arial"/>
          <w:sz w:val="22"/>
          <w:szCs w:val="22"/>
        </w:rPr>
        <w:t>Omy_CGislands</w:t>
      </w:r>
      <w:r w:rsidR="003046B6" w:rsidRPr="003801F0">
        <w:rPr>
          <w:rFonts w:ascii="Arial" w:hAnsi="Arial" w:cs="Arial"/>
          <w:sz w:val="22"/>
          <w:szCs w:val="22"/>
        </w:rPr>
        <w:t>.gff</w:t>
      </w:r>
      <w:proofErr w:type="spellEnd"/>
      <w:r w:rsidR="003046B6" w:rsidRPr="003801F0">
        <w:rPr>
          <w:rFonts w:ascii="Arial" w:hAnsi="Arial" w:cs="Arial"/>
          <w:sz w:val="22"/>
          <w:szCs w:val="22"/>
        </w:rPr>
        <w:t xml:space="preserve">, </w:t>
      </w:r>
      <w:proofErr w:type="spellStart"/>
      <w:r w:rsidR="003046B6" w:rsidRPr="003801F0">
        <w:rPr>
          <w:rFonts w:ascii="Arial" w:hAnsi="Arial" w:cs="Arial"/>
          <w:sz w:val="22"/>
          <w:szCs w:val="22"/>
        </w:rPr>
        <w:t>DMRs_hypo.sorted.bed</w:t>
      </w:r>
      <w:proofErr w:type="spellEnd"/>
    </w:p>
    <w:p w14:paraId="045077BB" w14:textId="684E115E" w:rsidR="002C6D61" w:rsidRPr="003801F0" w:rsidRDefault="00A94C91"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View a single scaffold by selecting</w:t>
      </w:r>
      <w:r w:rsidR="003046B6" w:rsidRPr="003801F0">
        <w:rPr>
          <w:rFonts w:ascii="Arial" w:hAnsi="Arial" w:cs="Arial"/>
          <w:sz w:val="22"/>
          <w:szCs w:val="22"/>
        </w:rPr>
        <w:t xml:space="preserve"> </w:t>
      </w:r>
      <w:r w:rsidRPr="003801F0">
        <w:rPr>
          <w:rFonts w:ascii="Arial" w:hAnsi="Arial" w:cs="Arial"/>
          <w:sz w:val="22"/>
          <w:szCs w:val="22"/>
        </w:rPr>
        <w:t>‘</w:t>
      </w:r>
      <w:r w:rsidR="003046B6" w:rsidRPr="003801F0">
        <w:rPr>
          <w:rFonts w:ascii="Arial" w:hAnsi="Arial" w:cs="Arial"/>
          <w:sz w:val="22"/>
          <w:szCs w:val="22"/>
        </w:rPr>
        <w:t>scaffold_244</w:t>
      </w:r>
      <w:r w:rsidRPr="003801F0">
        <w:rPr>
          <w:rFonts w:ascii="Arial" w:hAnsi="Arial" w:cs="Arial"/>
          <w:sz w:val="22"/>
          <w:szCs w:val="22"/>
        </w:rPr>
        <w:t>’ from the pull-</w:t>
      </w:r>
      <w:r w:rsidR="002C6D61" w:rsidRPr="003801F0">
        <w:rPr>
          <w:rFonts w:ascii="Arial" w:hAnsi="Arial" w:cs="Arial"/>
          <w:sz w:val="22"/>
          <w:szCs w:val="22"/>
        </w:rPr>
        <w:t>down</w:t>
      </w:r>
      <w:r w:rsidRPr="003801F0">
        <w:rPr>
          <w:rFonts w:ascii="Arial" w:hAnsi="Arial" w:cs="Arial"/>
          <w:sz w:val="22"/>
          <w:szCs w:val="22"/>
        </w:rPr>
        <w:t xml:space="preserve"> list then look in more detail</w:t>
      </w:r>
    </w:p>
    <w:p w14:paraId="2E798F70" w14:textId="393EB742" w:rsidR="003046B6" w:rsidRPr="003801F0" w:rsidRDefault="003046B6"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Right click on the gene track to change the view to ‘Expanded’ to see exons</w:t>
      </w:r>
    </w:p>
    <w:p w14:paraId="22022C6E" w14:textId="1A0D8C5C" w:rsidR="003046B6" w:rsidRPr="003801F0" w:rsidRDefault="003046B6"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Zoom in on the region containing the DMRs by right-clicking the ruler region and selecting a small region</w:t>
      </w:r>
    </w:p>
    <w:p w14:paraId="634D7457" w14:textId="15FD405B" w:rsidR="003046B6" w:rsidRPr="003801F0" w:rsidRDefault="003046B6" w:rsidP="00C648B2">
      <w:pPr>
        <w:pStyle w:val="ListParagraph"/>
        <w:numPr>
          <w:ilvl w:val="0"/>
          <w:numId w:val="1"/>
        </w:numPr>
        <w:spacing w:after="120"/>
        <w:contextualSpacing w:val="0"/>
        <w:rPr>
          <w:rFonts w:ascii="Arial" w:hAnsi="Arial" w:cs="Arial"/>
          <w:sz w:val="22"/>
          <w:szCs w:val="22"/>
        </w:rPr>
      </w:pPr>
      <w:r w:rsidRPr="003801F0">
        <w:rPr>
          <w:rFonts w:ascii="Arial" w:hAnsi="Arial" w:cs="Arial"/>
          <w:sz w:val="22"/>
          <w:szCs w:val="22"/>
        </w:rPr>
        <w:t xml:space="preserve">Load a </w:t>
      </w:r>
      <w:r w:rsidR="00A94C91" w:rsidRPr="003801F0">
        <w:rPr>
          <w:rFonts w:ascii="Arial" w:hAnsi="Arial" w:cs="Arial"/>
          <w:sz w:val="22"/>
          <w:szCs w:val="22"/>
        </w:rPr>
        <w:t>SAM</w:t>
      </w:r>
      <w:r w:rsidRPr="003801F0">
        <w:rPr>
          <w:rFonts w:ascii="Arial" w:hAnsi="Arial" w:cs="Arial"/>
          <w:sz w:val="22"/>
          <w:szCs w:val="22"/>
        </w:rPr>
        <w:t xml:space="preserve"> file </w:t>
      </w:r>
      <w:r w:rsidR="00A94C91" w:rsidRPr="003801F0">
        <w:rPr>
          <w:rFonts w:ascii="Arial" w:hAnsi="Arial" w:cs="Arial"/>
          <w:sz w:val="22"/>
          <w:szCs w:val="22"/>
        </w:rPr>
        <w:t xml:space="preserve">to view the mapped bisulfite reads </w:t>
      </w:r>
    </w:p>
    <w:p w14:paraId="0C1A733D" w14:textId="6BCEA0DB" w:rsidR="0064091E" w:rsidRPr="003801F0" w:rsidRDefault="0064091E" w:rsidP="006621C0">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click on ‘File’ from tool bar then select ‘Load from File’ an</w:t>
      </w:r>
      <w:r w:rsidR="006621C0">
        <w:rPr>
          <w:rFonts w:ascii="Arial" w:hAnsi="Arial" w:cs="Arial"/>
          <w:sz w:val="22"/>
          <w:szCs w:val="22"/>
        </w:rPr>
        <w:t>d select the following SAM file</w:t>
      </w:r>
      <w:r w:rsidRPr="003801F0">
        <w:rPr>
          <w:rFonts w:ascii="Arial" w:hAnsi="Arial" w:cs="Arial"/>
          <w:sz w:val="22"/>
          <w:szCs w:val="22"/>
        </w:rPr>
        <w:t xml:space="preserve"> </w:t>
      </w:r>
      <w:r w:rsidR="006621C0">
        <w:rPr>
          <w:rFonts w:ascii="Arial" w:hAnsi="Arial" w:cs="Arial"/>
          <w:sz w:val="22"/>
          <w:szCs w:val="22"/>
        </w:rPr>
        <w:t>‘</w:t>
      </w:r>
      <w:proofErr w:type="spellStart"/>
      <w:r w:rsidR="006621C0" w:rsidRPr="006621C0">
        <w:rPr>
          <w:rFonts w:ascii="Arial" w:hAnsi="Arial" w:cs="Arial"/>
          <w:sz w:val="22"/>
          <w:szCs w:val="22"/>
        </w:rPr>
        <w:t>RBC_bisulfite_subset</w:t>
      </w:r>
      <w:r w:rsidRPr="003801F0">
        <w:rPr>
          <w:rFonts w:ascii="Arial" w:hAnsi="Arial" w:cs="Arial"/>
          <w:sz w:val="22"/>
          <w:szCs w:val="22"/>
        </w:rPr>
        <w:t>.sam</w:t>
      </w:r>
      <w:proofErr w:type="spellEnd"/>
      <w:r w:rsidR="006621C0">
        <w:rPr>
          <w:rFonts w:ascii="Arial" w:hAnsi="Arial" w:cs="Arial"/>
          <w:sz w:val="22"/>
          <w:szCs w:val="22"/>
        </w:rPr>
        <w:t>’</w:t>
      </w:r>
    </w:p>
    <w:p w14:paraId="73668216" w14:textId="0D439B7F" w:rsidR="0075712F" w:rsidRPr="003801F0" w:rsidRDefault="0075712F"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Click ‘OK’ to have IGV create an index file</w:t>
      </w:r>
    </w:p>
    <w:p w14:paraId="68FC5069" w14:textId="24FC4EAF" w:rsidR="003046B6" w:rsidRPr="003801F0" w:rsidRDefault="0064091E"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 xml:space="preserve">Zoom in on a region containing a DMR </w:t>
      </w:r>
      <w:r w:rsidR="0075712F" w:rsidRPr="003801F0">
        <w:rPr>
          <w:rFonts w:ascii="Arial" w:hAnsi="Arial" w:cs="Arial"/>
          <w:sz w:val="22"/>
          <w:szCs w:val="22"/>
        </w:rPr>
        <w:t>to see individual reads</w:t>
      </w:r>
    </w:p>
    <w:p w14:paraId="6E299A10" w14:textId="04704CFC" w:rsidR="0064091E" w:rsidRPr="003801F0" w:rsidRDefault="0064091E" w:rsidP="00C648B2">
      <w:pPr>
        <w:pStyle w:val="ListParagraph"/>
        <w:numPr>
          <w:ilvl w:val="1"/>
          <w:numId w:val="1"/>
        </w:numPr>
        <w:spacing w:after="120"/>
        <w:contextualSpacing w:val="0"/>
        <w:rPr>
          <w:rFonts w:ascii="Arial" w:hAnsi="Arial" w:cs="Arial"/>
          <w:sz w:val="22"/>
          <w:szCs w:val="22"/>
        </w:rPr>
      </w:pPr>
      <w:r w:rsidRPr="003801F0">
        <w:rPr>
          <w:rFonts w:ascii="Arial" w:hAnsi="Arial" w:cs="Arial"/>
          <w:sz w:val="22"/>
          <w:szCs w:val="22"/>
        </w:rPr>
        <w:t>IGV infers the SAM is bisulfite da</w:t>
      </w:r>
      <w:r w:rsidR="0075712F" w:rsidRPr="003801F0">
        <w:rPr>
          <w:rFonts w:ascii="Arial" w:hAnsi="Arial" w:cs="Arial"/>
          <w:sz w:val="22"/>
          <w:szCs w:val="22"/>
        </w:rPr>
        <w:t xml:space="preserve">ta and will colors the alignment in ‘bisulfite mode’. </w:t>
      </w:r>
      <w:r w:rsidRPr="003801F0">
        <w:rPr>
          <w:rFonts w:ascii="Arial" w:hAnsi="Arial" w:cs="Arial"/>
          <w:sz w:val="22"/>
          <w:szCs w:val="22"/>
        </w:rPr>
        <w:t xml:space="preserve">This view highlights </w:t>
      </w:r>
      <w:r w:rsidR="0075712F" w:rsidRPr="003801F0">
        <w:rPr>
          <w:rFonts w:ascii="Arial" w:hAnsi="Arial" w:cs="Arial"/>
          <w:sz w:val="22"/>
          <w:szCs w:val="22"/>
        </w:rPr>
        <w:t>all the CG dinucleotides and shows methylated CGs in red.  Note a few things in this view:</w:t>
      </w:r>
    </w:p>
    <w:p w14:paraId="7300FA5A" w14:textId="15067FD1" w:rsidR="0075712F" w:rsidRPr="003801F0" w:rsidRDefault="0075712F" w:rsidP="00C648B2">
      <w:pPr>
        <w:pStyle w:val="ListParagraph"/>
        <w:numPr>
          <w:ilvl w:val="2"/>
          <w:numId w:val="1"/>
        </w:numPr>
        <w:spacing w:after="120"/>
        <w:contextualSpacing w:val="0"/>
        <w:rPr>
          <w:rFonts w:ascii="Arial" w:hAnsi="Arial" w:cs="Arial"/>
          <w:sz w:val="22"/>
          <w:szCs w:val="22"/>
        </w:rPr>
      </w:pPr>
      <w:r w:rsidRPr="003801F0">
        <w:rPr>
          <w:rFonts w:ascii="Arial" w:hAnsi="Arial" w:cs="Arial"/>
          <w:sz w:val="22"/>
          <w:szCs w:val="22"/>
        </w:rPr>
        <w:t>The coverage track is useful to see areas of deep coverage.  It summarizes read depth and proportion methylated cytosines</w:t>
      </w:r>
    </w:p>
    <w:p w14:paraId="486A93F2" w14:textId="35623058" w:rsidR="0075712F" w:rsidRPr="003801F0" w:rsidRDefault="0075712F" w:rsidP="00C648B2">
      <w:pPr>
        <w:pStyle w:val="ListParagraph"/>
        <w:numPr>
          <w:ilvl w:val="2"/>
          <w:numId w:val="1"/>
        </w:numPr>
        <w:spacing w:after="120"/>
        <w:contextualSpacing w:val="0"/>
        <w:rPr>
          <w:rFonts w:ascii="Arial" w:hAnsi="Arial" w:cs="Arial"/>
          <w:sz w:val="22"/>
          <w:szCs w:val="22"/>
        </w:rPr>
      </w:pPr>
      <w:r w:rsidRPr="003801F0">
        <w:rPr>
          <w:rFonts w:ascii="Arial" w:hAnsi="Arial" w:cs="Arial"/>
          <w:sz w:val="22"/>
          <w:szCs w:val="22"/>
        </w:rPr>
        <w:t>The bisulfite data was generated using a method called RRBS.  Notice how a majority of the reads overlap with CG islands.  This is by design to enrich for regions that might be regulated by DNA methylation.</w:t>
      </w:r>
    </w:p>
    <w:p w14:paraId="4B5B152E" w14:textId="77777777" w:rsidR="005309F0" w:rsidRPr="003801F0" w:rsidRDefault="00EB2A55">
      <w:pPr>
        <w:rPr>
          <w:rFonts w:ascii="Arial" w:hAnsi="Arial" w:cs="Arial"/>
          <w:sz w:val="22"/>
          <w:szCs w:val="22"/>
        </w:rPr>
      </w:pPr>
    </w:p>
    <w:p w14:paraId="607B72AC" w14:textId="77777777" w:rsidR="001B2F45" w:rsidRPr="003801F0" w:rsidRDefault="001B2F45">
      <w:pPr>
        <w:rPr>
          <w:rFonts w:ascii="Arial" w:hAnsi="Arial" w:cs="Arial"/>
          <w:sz w:val="22"/>
          <w:szCs w:val="22"/>
        </w:rPr>
      </w:pPr>
    </w:p>
    <w:p w14:paraId="03D0432A" w14:textId="77777777" w:rsidR="001B2F45" w:rsidRPr="003801F0" w:rsidRDefault="001B2F45">
      <w:pPr>
        <w:rPr>
          <w:rFonts w:ascii="Arial" w:hAnsi="Arial" w:cs="Arial"/>
          <w:sz w:val="22"/>
          <w:szCs w:val="22"/>
        </w:rPr>
      </w:pPr>
      <w:bookmarkStart w:id="0" w:name="_GoBack"/>
      <w:bookmarkEnd w:id="0"/>
    </w:p>
    <w:sectPr w:rsidR="001B2F45" w:rsidRPr="003801F0" w:rsidSect="0022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26"/>
    <w:multiLevelType w:val="hybridMultilevel"/>
    <w:tmpl w:val="D8BC29C6"/>
    <w:lvl w:ilvl="0" w:tplc="CE80942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07BB"/>
    <w:multiLevelType w:val="hybridMultilevel"/>
    <w:tmpl w:val="A7FE3F30"/>
    <w:lvl w:ilvl="0" w:tplc="CE80942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4460D"/>
    <w:multiLevelType w:val="hybridMultilevel"/>
    <w:tmpl w:val="33440A38"/>
    <w:lvl w:ilvl="0" w:tplc="CB5E7D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4610D"/>
    <w:multiLevelType w:val="multilevel"/>
    <w:tmpl w:val="EBCA4E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093629"/>
    <w:multiLevelType w:val="hybridMultilevel"/>
    <w:tmpl w:val="EBCA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15603"/>
    <w:multiLevelType w:val="hybridMultilevel"/>
    <w:tmpl w:val="93C2D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71809"/>
    <w:multiLevelType w:val="hybridMultilevel"/>
    <w:tmpl w:val="09B0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647AA"/>
    <w:multiLevelType w:val="hybridMultilevel"/>
    <w:tmpl w:val="1090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24855"/>
    <w:multiLevelType w:val="hybridMultilevel"/>
    <w:tmpl w:val="5C909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038F8"/>
    <w:multiLevelType w:val="hybridMultilevel"/>
    <w:tmpl w:val="4EB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3"/>
  </w:num>
  <w:num w:numId="6">
    <w:abstractNumId w:val="1"/>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7E"/>
    <w:rsid w:val="000037C2"/>
    <w:rsid w:val="00006B39"/>
    <w:rsid w:val="00054DBF"/>
    <w:rsid w:val="00056E57"/>
    <w:rsid w:val="000D5F1A"/>
    <w:rsid w:val="001005C3"/>
    <w:rsid w:val="001B2F45"/>
    <w:rsid w:val="001D2F6A"/>
    <w:rsid w:val="001E3118"/>
    <w:rsid w:val="00204680"/>
    <w:rsid w:val="00223027"/>
    <w:rsid w:val="0029235A"/>
    <w:rsid w:val="002A5B7E"/>
    <w:rsid w:val="002A7D5C"/>
    <w:rsid w:val="002C6D61"/>
    <w:rsid w:val="002F5F68"/>
    <w:rsid w:val="003046B6"/>
    <w:rsid w:val="003206AF"/>
    <w:rsid w:val="00364CCA"/>
    <w:rsid w:val="00371D9D"/>
    <w:rsid w:val="003801F0"/>
    <w:rsid w:val="00395FBF"/>
    <w:rsid w:val="003A2BC6"/>
    <w:rsid w:val="003C2583"/>
    <w:rsid w:val="004B19FD"/>
    <w:rsid w:val="004D2D5F"/>
    <w:rsid w:val="00550059"/>
    <w:rsid w:val="00563D8B"/>
    <w:rsid w:val="005A1BC5"/>
    <w:rsid w:val="0064091E"/>
    <w:rsid w:val="006621C0"/>
    <w:rsid w:val="00696E23"/>
    <w:rsid w:val="006C5FFB"/>
    <w:rsid w:val="006E780D"/>
    <w:rsid w:val="0075712F"/>
    <w:rsid w:val="0079347F"/>
    <w:rsid w:val="00881E19"/>
    <w:rsid w:val="008C2C79"/>
    <w:rsid w:val="00995AC6"/>
    <w:rsid w:val="009C3100"/>
    <w:rsid w:val="009F0C1E"/>
    <w:rsid w:val="00A11227"/>
    <w:rsid w:val="00A55262"/>
    <w:rsid w:val="00A56108"/>
    <w:rsid w:val="00A766C5"/>
    <w:rsid w:val="00A94C91"/>
    <w:rsid w:val="00AB4046"/>
    <w:rsid w:val="00AD3613"/>
    <w:rsid w:val="00BE7261"/>
    <w:rsid w:val="00C15D8F"/>
    <w:rsid w:val="00C2034B"/>
    <w:rsid w:val="00C5793E"/>
    <w:rsid w:val="00C60CA2"/>
    <w:rsid w:val="00C648B2"/>
    <w:rsid w:val="00C66D61"/>
    <w:rsid w:val="00C84D05"/>
    <w:rsid w:val="00CD7E72"/>
    <w:rsid w:val="00CF6F52"/>
    <w:rsid w:val="00D23812"/>
    <w:rsid w:val="00D87709"/>
    <w:rsid w:val="00DF6F3D"/>
    <w:rsid w:val="00E346C4"/>
    <w:rsid w:val="00EB2A55"/>
    <w:rsid w:val="00FD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F91E2"/>
  <w14:defaultImageDpi w14:val="32767"/>
  <w15:chartTrackingRefBased/>
  <w15:docId w15:val="{E3CB10D0-9064-B84A-9CA6-6241A89B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5B7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B7E"/>
    <w:rPr>
      <w:color w:val="0563C1" w:themeColor="hyperlink"/>
      <w:u w:val="single"/>
    </w:rPr>
  </w:style>
  <w:style w:type="character" w:styleId="CommentReference">
    <w:name w:val="annotation reference"/>
    <w:basedOn w:val="DefaultParagraphFont"/>
    <w:uiPriority w:val="99"/>
    <w:unhideWhenUsed/>
    <w:rsid w:val="002A5B7E"/>
    <w:rPr>
      <w:sz w:val="16"/>
      <w:szCs w:val="16"/>
    </w:rPr>
  </w:style>
  <w:style w:type="paragraph" w:styleId="CommentText">
    <w:name w:val="annotation text"/>
    <w:basedOn w:val="Normal"/>
    <w:link w:val="CommentTextChar"/>
    <w:uiPriority w:val="99"/>
    <w:unhideWhenUsed/>
    <w:rsid w:val="002A5B7E"/>
    <w:rPr>
      <w:sz w:val="20"/>
      <w:szCs w:val="20"/>
    </w:rPr>
  </w:style>
  <w:style w:type="character" w:customStyle="1" w:styleId="CommentTextChar">
    <w:name w:val="Comment Text Char"/>
    <w:basedOn w:val="DefaultParagraphFont"/>
    <w:link w:val="CommentText"/>
    <w:uiPriority w:val="99"/>
    <w:rsid w:val="002A5B7E"/>
    <w:rPr>
      <w:rFonts w:eastAsiaTheme="minorEastAsia"/>
      <w:sz w:val="20"/>
      <w:szCs w:val="20"/>
    </w:rPr>
  </w:style>
  <w:style w:type="paragraph" w:styleId="BalloonText">
    <w:name w:val="Balloon Text"/>
    <w:basedOn w:val="Normal"/>
    <w:link w:val="BalloonTextChar"/>
    <w:uiPriority w:val="99"/>
    <w:semiHidden/>
    <w:unhideWhenUsed/>
    <w:rsid w:val="002A5B7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A5B7E"/>
    <w:rPr>
      <w:rFonts w:ascii="Times New Roman" w:eastAsiaTheme="minorEastAsia" w:hAnsi="Times New Roman"/>
      <w:sz w:val="18"/>
      <w:szCs w:val="18"/>
    </w:rPr>
  </w:style>
  <w:style w:type="paragraph" w:styleId="ListParagraph">
    <w:name w:val="List Paragraph"/>
    <w:basedOn w:val="Normal"/>
    <w:uiPriority w:val="34"/>
    <w:qFormat/>
    <w:rsid w:val="000D5F1A"/>
    <w:pPr>
      <w:ind w:left="720"/>
      <w:contextualSpacing/>
    </w:pPr>
  </w:style>
  <w:style w:type="paragraph" w:styleId="CommentSubject">
    <w:name w:val="annotation subject"/>
    <w:basedOn w:val="CommentText"/>
    <w:next w:val="CommentText"/>
    <w:link w:val="CommentSubjectChar"/>
    <w:uiPriority w:val="99"/>
    <w:semiHidden/>
    <w:unhideWhenUsed/>
    <w:rsid w:val="001D2F6A"/>
    <w:rPr>
      <w:b/>
      <w:bCs/>
    </w:rPr>
  </w:style>
  <w:style w:type="character" w:customStyle="1" w:styleId="CommentSubjectChar">
    <w:name w:val="Comment Subject Char"/>
    <w:basedOn w:val="CommentTextChar"/>
    <w:link w:val="CommentSubject"/>
    <w:uiPriority w:val="99"/>
    <w:semiHidden/>
    <w:rsid w:val="001D2F6A"/>
    <w:rPr>
      <w:rFonts w:eastAsiaTheme="minorEastAsia"/>
      <w:b/>
      <w:bCs/>
      <w:sz w:val="20"/>
      <w:szCs w:val="20"/>
    </w:rPr>
  </w:style>
  <w:style w:type="character" w:styleId="UnresolvedMention">
    <w:name w:val="Unresolved Mention"/>
    <w:basedOn w:val="DefaultParagraphFont"/>
    <w:uiPriority w:val="99"/>
    <w:rsid w:val="0079347F"/>
    <w:rPr>
      <w:color w:val="605E5C"/>
      <w:shd w:val="clear" w:color="auto" w:fill="E1DFDD"/>
    </w:rPr>
  </w:style>
  <w:style w:type="character" w:styleId="FollowedHyperlink">
    <w:name w:val="FollowedHyperlink"/>
    <w:basedOn w:val="DefaultParagraphFont"/>
    <w:uiPriority w:val="99"/>
    <w:semiHidden/>
    <w:unhideWhenUsed/>
    <w:rsid w:val="009F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7668">
      <w:bodyDiv w:val="1"/>
      <w:marLeft w:val="0"/>
      <w:marRight w:val="0"/>
      <w:marTop w:val="0"/>
      <w:marBottom w:val="0"/>
      <w:divBdr>
        <w:top w:val="none" w:sz="0" w:space="0" w:color="auto"/>
        <w:left w:val="none" w:sz="0" w:space="0" w:color="auto"/>
        <w:bottom w:val="none" w:sz="0" w:space="0" w:color="auto"/>
        <w:right w:val="none" w:sz="0" w:space="0" w:color="auto"/>
      </w:divBdr>
    </w:div>
    <w:div w:id="693653648">
      <w:bodyDiv w:val="1"/>
      <w:marLeft w:val="0"/>
      <w:marRight w:val="0"/>
      <w:marTop w:val="0"/>
      <w:marBottom w:val="0"/>
      <w:divBdr>
        <w:top w:val="none" w:sz="0" w:space="0" w:color="auto"/>
        <w:left w:val="none" w:sz="0" w:space="0" w:color="auto"/>
        <w:bottom w:val="none" w:sz="0" w:space="0" w:color="auto"/>
        <w:right w:val="none" w:sz="0" w:space="0" w:color="auto"/>
      </w:divBdr>
    </w:div>
    <w:div w:id="863058750">
      <w:bodyDiv w:val="1"/>
      <w:marLeft w:val="0"/>
      <w:marRight w:val="0"/>
      <w:marTop w:val="0"/>
      <w:marBottom w:val="0"/>
      <w:divBdr>
        <w:top w:val="none" w:sz="0" w:space="0" w:color="auto"/>
        <w:left w:val="none" w:sz="0" w:space="0" w:color="auto"/>
        <w:bottom w:val="none" w:sz="0" w:space="0" w:color="auto"/>
        <w:right w:val="none" w:sz="0" w:space="0" w:color="auto"/>
      </w:divBdr>
    </w:div>
    <w:div w:id="1694840959">
      <w:bodyDiv w:val="1"/>
      <w:marLeft w:val="0"/>
      <w:marRight w:val="0"/>
      <w:marTop w:val="0"/>
      <w:marBottom w:val="0"/>
      <w:divBdr>
        <w:top w:val="none" w:sz="0" w:space="0" w:color="auto"/>
        <w:left w:val="none" w:sz="0" w:space="0" w:color="auto"/>
        <w:bottom w:val="none" w:sz="0" w:space="0" w:color="auto"/>
        <w:right w:val="none" w:sz="0" w:space="0" w:color="auto"/>
      </w:divBdr>
    </w:div>
    <w:div w:id="1902397951">
      <w:bodyDiv w:val="1"/>
      <w:marLeft w:val="0"/>
      <w:marRight w:val="0"/>
      <w:marTop w:val="0"/>
      <w:marBottom w:val="0"/>
      <w:divBdr>
        <w:top w:val="none" w:sz="0" w:space="0" w:color="auto"/>
        <w:left w:val="none" w:sz="0" w:space="0" w:color="auto"/>
        <w:bottom w:val="none" w:sz="0" w:space="0" w:color="auto"/>
        <w:right w:val="none" w:sz="0" w:space="0" w:color="auto"/>
      </w:divBdr>
    </w:div>
    <w:div w:id="20728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ncifcrf.gov/content.jsp?file=functional_annotation.html" TargetMode="External"/><Relationship Id="rId13" Type="http://schemas.openxmlformats.org/officeDocument/2006/relationships/hyperlink" Target="https://david.ncifcrf.gov/helps/functional_annotation.html" TargetMode="External"/><Relationship Id="rId3" Type="http://schemas.openxmlformats.org/officeDocument/2006/relationships/settings" Target="settings.xml"/><Relationship Id="rId7" Type="http://schemas.openxmlformats.org/officeDocument/2006/relationships/hyperlink" Target="https://github.com/arq5x/bedtools2" TargetMode="External"/><Relationship Id="rId12" Type="http://schemas.openxmlformats.org/officeDocument/2006/relationships/image" Target="media/image1.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sembl.org/info/website/upload/bed.html" TargetMode="External"/><Relationship Id="rId11" Type="http://schemas.openxmlformats.org/officeDocument/2006/relationships/hyperlink" Target="https://david.ncifcrf.gov/" TargetMode="External"/><Relationship Id="rId5" Type="http://schemas.openxmlformats.org/officeDocument/2006/relationships/hyperlink" Target="https://uswest.ensembl.org/info/website/upload/gff.html" TargetMode="External"/><Relationship Id="rId15" Type="http://schemas.openxmlformats.org/officeDocument/2006/relationships/fontTable" Target="fontTable.xml"/><Relationship Id="rId10" Type="http://schemas.openxmlformats.org/officeDocument/2006/relationships/hyperlink" Target="http://sfg.stanford.edu/BLAST.html" TargetMode="External"/><Relationship Id="rId4" Type="http://schemas.openxmlformats.org/officeDocument/2006/relationships/webSettings" Target="webSettings.xml"/><Relationship Id="rId9" Type="http://schemas.openxmlformats.org/officeDocument/2006/relationships/hyperlink" Target="https://software.broadinstitute.org/software/igv/" TargetMode="External"/><Relationship Id="rId14" Type="http://schemas.openxmlformats.org/officeDocument/2006/relationships/hyperlink" Target="https://david.ncifcrf.gov/helps/functional_an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 Roberts</cp:lastModifiedBy>
  <cp:revision>2</cp:revision>
  <dcterms:created xsi:type="dcterms:W3CDTF">2018-08-15T18:34:00Z</dcterms:created>
  <dcterms:modified xsi:type="dcterms:W3CDTF">2018-08-15T18:34:00Z</dcterms:modified>
</cp:coreProperties>
</file>